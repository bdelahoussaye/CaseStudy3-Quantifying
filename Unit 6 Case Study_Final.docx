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71AE3EFA" w:rsidR="007455B9" w:rsidRPr="001A5751" w:rsidRDefault="007455B9" w:rsidP="007455B9">
      <w:pPr>
        <w:jc w:val="center"/>
        <w:rPr>
          <w:rFonts w:cstheme="minorHAnsi"/>
          <w:sz w:val="36"/>
          <w:szCs w:val="36"/>
        </w:rPr>
      </w:pPr>
      <w:r w:rsidRPr="001A5751">
        <w:rPr>
          <w:rFonts w:cstheme="minorHAnsi"/>
          <w:sz w:val="36"/>
          <w:szCs w:val="36"/>
        </w:rPr>
        <w:t>Unit</w:t>
      </w:r>
      <w:r w:rsidR="00751C43">
        <w:rPr>
          <w:rFonts w:cstheme="minorHAnsi"/>
          <w:sz w:val="36"/>
          <w:szCs w:val="36"/>
        </w:rPr>
        <w:t xml:space="preserve"> </w:t>
      </w:r>
      <w:r w:rsidR="008865E9">
        <w:rPr>
          <w:rFonts w:cstheme="minorHAnsi"/>
          <w:sz w:val="36"/>
          <w:szCs w:val="36"/>
        </w:rPr>
        <w:t>6</w:t>
      </w:r>
      <w:r w:rsidR="006C508A" w:rsidRPr="001A5751">
        <w:rPr>
          <w:rFonts w:cstheme="minorHAnsi"/>
          <w:sz w:val="36"/>
          <w:szCs w:val="36"/>
        </w:rPr>
        <w:t xml:space="preserve"> </w:t>
      </w:r>
      <w:r w:rsidRPr="001A5751">
        <w:rPr>
          <w:rFonts w:cstheme="minorHAnsi"/>
          <w:sz w:val="36"/>
          <w:szCs w:val="36"/>
        </w:rPr>
        <w:t>Case Study</w:t>
      </w:r>
      <w:bookmarkStart w:id="0" w:name="_GoBack"/>
      <w:bookmarkEnd w:id="0"/>
    </w:p>
    <w:p w14:paraId="2CD730FD" w14:textId="4B775184" w:rsidR="007455B9" w:rsidRPr="001A5751" w:rsidRDefault="007455B9" w:rsidP="007455B9">
      <w:pPr>
        <w:jc w:val="center"/>
        <w:rPr>
          <w:rFonts w:cstheme="minorHAnsi"/>
          <w:sz w:val="36"/>
          <w:szCs w:val="36"/>
        </w:rPr>
      </w:pPr>
      <w:r w:rsidRPr="001A5751">
        <w:rPr>
          <w:rFonts w:cstheme="minorHAnsi"/>
          <w:sz w:val="36"/>
          <w:szCs w:val="36"/>
        </w:rPr>
        <w:t>MSDS Fall ‘19</w:t>
      </w:r>
    </w:p>
    <w:p w14:paraId="0A148F7C" w14:textId="4E3143FE" w:rsidR="007455B9" w:rsidRPr="001A5751" w:rsidRDefault="007455B9" w:rsidP="007455B9">
      <w:pPr>
        <w:jc w:val="center"/>
        <w:rPr>
          <w:rFonts w:cstheme="minorHAnsi"/>
          <w:sz w:val="36"/>
          <w:szCs w:val="36"/>
        </w:rPr>
      </w:pPr>
      <w:r w:rsidRPr="001A5751">
        <w:rPr>
          <w:rFonts w:cstheme="minorHAnsi"/>
          <w:sz w:val="36"/>
          <w:szCs w:val="36"/>
        </w:rPr>
        <w:t>7333 Quantify the World</w:t>
      </w:r>
    </w:p>
    <w:p w14:paraId="530A58B7" w14:textId="7A38BC40" w:rsidR="007455B9" w:rsidRPr="001A5751" w:rsidRDefault="007455B9">
      <w:pPr>
        <w:rPr>
          <w:rFonts w:cstheme="minorHAnsi"/>
        </w:rPr>
      </w:pPr>
    </w:p>
    <w:p w14:paraId="6D9ACE9F" w14:textId="533F19D2" w:rsidR="007455B9" w:rsidRPr="001A5751" w:rsidRDefault="007455B9" w:rsidP="007455B9">
      <w:pPr>
        <w:jc w:val="center"/>
        <w:rPr>
          <w:rFonts w:cstheme="minorHAnsi"/>
        </w:rPr>
      </w:pPr>
      <w:r w:rsidRPr="001A5751">
        <w:rPr>
          <w:rFonts w:cstheme="minorHAnsi"/>
        </w:rPr>
        <w:t xml:space="preserve">Daniel Serna, Bruce Granger, </w:t>
      </w:r>
      <w:r w:rsidR="003E1248" w:rsidRPr="001A5751">
        <w:rPr>
          <w:rFonts w:cstheme="minorHAnsi"/>
        </w:rPr>
        <w:t xml:space="preserve">and </w:t>
      </w:r>
      <w:r w:rsidRPr="001A5751">
        <w:rPr>
          <w:rFonts w:cstheme="minorHAnsi"/>
        </w:rPr>
        <w:t>Brandon de la Houssaye</w:t>
      </w:r>
    </w:p>
    <w:p w14:paraId="49E51756" w14:textId="457B2D2B" w:rsidR="007455B9" w:rsidRPr="001A5751" w:rsidRDefault="00983ABC" w:rsidP="007455B9">
      <w:pPr>
        <w:jc w:val="center"/>
        <w:rPr>
          <w:rFonts w:cstheme="minorHAnsi"/>
        </w:rPr>
      </w:pPr>
      <w:r w:rsidRPr="001A5751">
        <w:rPr>
          <w:rFonts w:cstheme="minorHAnsi"/>
        </w:rPr>
        <w:t>October</w:t>
      </w:r>
      <w:r w:rsidR="007455B9" w:rsidRPr="001A5751">
        <w:rPr>
          <w:rFonts w:cstheme="minorHAnsi"/>
        </w:rPr>
        <w:t xml:space="preserve"> </w:t>
      </w:r>
      <w:r w:rsidRPr="001A5751">
        <w:rPr>
          <w:rFonts w:cstheme="minorHAnsi"/>
        </w:rPr>
        <w:t>8</w:t>
      </w:r>
      <w:r w:rsidR="007455B9" w:rsidRPr="001A5751">
        <w:rPr>
          <w:rFonts w:cstheme="minorHAnsi"/>
        </w:rPr>
        <w:t>, 2019</w:t>
      </w:r>
    </w:p>
    <w:p w14:paraId="278DA38E" w14:textId="77777777" w:rsidR="007455B9" w:rsidRPr="001A5751" w:rsidRDefault="007455B9">
      <w:pPr>
        <w:rPr>
          <w:rFonts w:cstheme="minorHAnsi"/>
        </w:rPr>
      </w:pPr>
    </w:p>
    <w:p w14:paraId="3C1ABBB3" w14:textId="3B7F1310" w:rsidR="00E270A5" w:rsidRPr="001A5751" w:rsidRDefault="00BD1687" w:rsidP="007455B9">
      <w:pPr>
        <w:jc w:val="center"/>
        <w:rPr>
          <w:rFonts w:cstheme="minorHAnsi"/>
          <w:b/>
          <w:bCs/>
          <w:sz w:val="24"/>
          <w:szCs w:val="24"/>
        </w:rPr>
      </w:pPr>
      <w:r w:rsidRPr="001A5751">
        <w:rPr>
          <w:rFonts w:cstheme="minorHAnsi"/>
          <w:b/>
          <w:bCs/>
          <w:sz w:val="24"/>
          <w:szCs w:val="24"/>
        </w:rPr>
        <w:t>Abstract</w:t>
      </w:r>
    </w:p>
    <w:p w14:paraId="6CE3EBDE" w14:textId="485B9FE5" w:rsidR="00250207" w:rsidRPr="001A5751" w:rsidRDefault="007455B9" w:rsidP="00F1651C">
      <w:pPr>
        <w:ind w:firstLine="720"/>
        <w:rPr>
          <w:rFonts w:cstheme="minorHAnsi"/>
        </w:rPr>
      </w:pPr>
      <w:r w:rsidRPr="001A5751">
        <w:rPr>
          <w:rFonts w:cstheme="minorHAnsi"/>
        </w:rPr>
        <w:t>In this paper we provide a</w:t>
      </w:r>
      <w:r w:rsidR="00983ABC" w:rsidRPr="001A5751">
        <w:rPr>
          <w:rFonts w:cstheme="minorHAnsi"/>
        </w:rPr>
        <w:t>n in-depth analysis of</w:t>
      </w:r>
      <w:r w:rsidR="004C6E22" w:rsidRPr="001A5751">
        <w:rPr>
          <w:rFonts w:cstheme="minorHAnsi"/>
        </w:rPr>
        <w:t xml:space="preserve"> a </w:t>
      </w:r>
      <w:r w:rsidR="00810A28" w:rsidRPr="001A5751">
        <w:rPr>
          <w:rFonts w:cstheme="minorHAnsi"/>
        </w:rPr>
        <w:t xml:space="preserve">machine learning (ML) </w:t>
      </w:r>
      <w:r w:rsidR="004C6E22" w:rsidRPr="001A5751">
        <w:rPr>
          <w:rFonts w:cstheme="minorHAnsi"/>
        </w:rPr>
        <w:t>method</w:t>
      </w:r>
      <w:r w:rsidR="00810A28" w:rsidRPr="001A5751">
        <w:rPr>
          <w:rFonts w:cstheme="minorHAnsi"/>
        </w:rPr>
        <w:t xml:space="preserve"> </w:t>
      </w:r>
      <w:r w:rsidR="004C6E22" w:rsidRPr="001A5751">
        <w:rPr>
          <w:rFonts w:cstheme="minorHAnsi"/>
        </w:rPr>
        <w:t>t</w:t>
      </w:r>
      <w:r w:rsidR="00810A28" w:rsidRPr="001A5751">
        <w:rPr>
          <w:rFonts w:cstheme="minorHAnsi"/>
        </w:rPr>
        <w:t>hat</w:t>
      </w:r>
      <w:r w:rsidR="00983ABC" w:rsidRPr="001A5751">
        <w:rPr>
          <w:rFonts w:cstheme="minorHAnsi"/>
        </w:rPr>
        <w:t xml:space="preserve"> </w:t>
      </w:r>
      <w:r w:rsidR="004C6E22" w:rsidRPr="001A5751">
        <w:rPr>
          <w:rFonts w:cstheme="minorHAnsi"/>
        </w:rPr>
        <w:t xml:space="preserve">programmatically </w:t>
      </w:r>
      <w:r w:rsidR="00E53056">
        <w:rPr>
          <w:rFonts w:cstheme="minorHAnsi"/>
        </w:rPr>
        <w:t>identifies</w:t>
      </w:r>
      <w:r w:rsidR="00983ABC" w:rsidRPr="001A5751">
        <w:rPr>
          <w:rFonts w:cstheme="minorHAnsi"/>
        </w:rPr>
        <w:t xml:space="preserve"> the difference between emails that are unwanted (spam) from email that are wanted (ham). </w:t>
      </w:r>
      <w:r w:rsidR="004C6E22" w:rsidRPr="001A5751">
        <w:rPr>
          <w:rFonts w:cstheme="minorHAnsi"/>
        </w:rPr>
        <w:t xml:space="preserve"> </w:t>
      </w:r>
      <w:r w:rsidR="00250207" w:rsidRPr="001A5751">
        <w:rPr>
          <w:rFonts w:cstheme="minorHAnsi"/>
        </w:rPr>
        <w:t>We will touch upon the history of unwanted emails</w:t>
      </w:r>
      <w:r w:rsidR="00125DEF" w:rsidRPr="001A5751">
        <w:rPr>
          <w:rFonts w:cstheme="minorHAnsi"/>
        </w:rPr>
        <w:t xml:space="preserve">, the financial impact of malicious spam emails, and </w:t>
      </w:r>
      <w:r w:rsidR="00EE38D6" w:rsidRPr="001A5751">
        <w:rPr>
          <w:rFonts w:cstheme="minorHAnsi"/>
        </w:rPr>
        <w:t>who is at risk to spam.</w:t>
      </w:r>
    </w:p>
    <w:p w14:paraId="720AEDFE" w14:textId="77777777" w:rsidR="00250207" w:rsidRPr="001A5751" w:rsidRDefault="00250207" w:rsidP="00F1651C">
      <w:pPr>
        <w:ind w:firstLine="720"/>
        <w:rPr>
          <w:rFonts w:cstheme="minorHAnsi"/>
        </w:rPr>
      </w:pPr>
    </w:p>
    <w:p w14:paraId="64D9A70E" w14:textId="77777777" w:rsidR="005479F8" w:rsidRPr="001A5751" w:rsidRDefault="005479F8" w:rsidP="00F1651C">
      <w:pPr>
        <w:ind w:firstLine="720"/>
        <w:rPr>
          <w:rFonts w:cstheme="minorHAnsi"/>
        </w:rPr>
      </w:pPr>
    </w:p>
    <w:p w14:paraId="0A20E85C" w14:textId="77777777" w:rsidR="00E270A5" w:rsidRPr="001A5751" w:rsidRDefault="00E270A5">
      <w:pPr>
        <w:rPr>
          <w:rFonts w:cstheme="minorHAnsi"/>
        </w:rPr>
      </w:pPr>
    </w:p>
    <w:p w14:paraId="51D3AF96" w14:textId="77777777" w:rsidR="005479F8" w:rsidRPr="001A5751" w:rsidRDefault="005479F8">
      <w:pPr>
        <w:rPr>
          <w:rFonts w:cstheme="minorHAnsi"/>
          <w:b/>
          <w:bCs/>
          <w:sz w:val="32"/>
          <w:szCs w:val="32"/>
        </w:rPr>
      </w:pPr>
      <w:r w:rsidRPr="001A5751">
        <w:rPr>
          <w:rFonts w:cstheme="minorHAnsi"/>
          <w:b/>
          <w:bCs/>
          <w:sz w:val="32"/>
          <w:szCs w:val="32"/>
        </w:rPr>
        <w:br w:type="page"/>
      </w:r>
    </w:p>
    <w:p w14:paraId="3948FDBF" w14:textId="59EC1608" w:rsidR="00E270A5" w:rsidRPr="001A5751" w:rsidRDefault="00BD1687">
      <w:pPr>
        <w:rPr>
          <w:rFonts w:cstheme="minorHAnsi"/>
          <w:b/>
          <w:bCs/>
          <w:sz w:val="32"/>
          <w:szCs w:val="32"/>
        </w:rPr>
      </w:pPr>
      <w:r w:rsidRPr="001A5751">
        <w:rPr>
          <w:rFonts w:cstheme="minorHAnsi"/>
          <w:b/>
          <w:bCs/>
          <w:sz w:val="32"/>
          <w:szCs w:val="32"/>
        </w:rPr>
        <w:lastRenderedPageBreak/>
        <w:t xml:space="preserve">1 Introduction </w:t>
      </w:r>
    </w:p>
    <w:p w14:paraId="511608A6" w14:textId="77777777" w:rsidR="005479F8" w:rsidRPr="002939D9" w:rsidRDefault="005479F8">
      <w:pPr>
        <w:rPr>
          <w:rFonts w:cstheme="minorHAnsi"/>
          <w:b/>
          <w:bCs/>
        </w:rPr>
      </w:pPr>
    </w:p>
    <w:p w14:paraId="420687D7" w14:textId="77777777" w:rsidR="00E53056" w:rsidRDefault="005479F8" w:rsidP="00E124EF">
      <w:pPr>
        <w:rPr>
          <w:rFonts w:cstheme="minorHAnsi"/>
        </w:rPr>
      </w:pPr>
      <w:r w:rsidRPr="001A5751">
        <w:rPr>
          <w:rFonts w:cstheme="minorHAnsi"/>
        </w:rPr>
        <w:t>In today’s email reality, people subscribe to email newsletters, forums, alerts, etc. as a means of having information pushed to them automatically.  What began as a helpful feature for users slowly turned into a marketing bonanza, as a new form of target marketing.  The marketing firms then began to resell email address</w:t>
      </w:r>
      <w:r w:rsidR="00E53056">
        <w:rPr>
          <w:rFonts w:cstheme="minorHAnsi"/>
        </w:rPr>
        <w:t>es</w:t>
      </w:r>
      <w:r w:rsidRPr="001A5751">
        <w:rPr>
          <w:rFonts w:cstheme="minorHAnsi"/>
        </w:rPr>
        <w:t xml:space="preserve"> as they learned more about the users, thus creating value to retailers.  </w:t>
      </w:r>
    </w:p>
    <w:p w14:paraId="0C2F099C" w14:textId="77777777" w:rsidR="00E53056" w:rsidRDefault="00E53056" w:rsidP="00E124EF">
      <w:pPr>
        <w:rPr>
          <w:rFonts w:cstheme="minorHAnsi"/>
        </w:rPr>
      </w:pPr>
    </w:p>
    <w:p w14:paraId="40A09725" w14:textId="77777777" w:rsidR="00E53056" w:rsidRDefault="005479F8" w:rsidP="00E124EF">
      <w:pPr>
        <w:rPr>
          <w:rFonts w:cstheme="minorHAnsi"/>
        </w:rPr>
      </w:pPr>
      <w:r w:rsidRPr="001A5751">
        <w:rPr>
          <w:rFonts w:cstheme="minorHAnsi"/>
        </w:rPr>
        <w:t>Not to be left out of the bonanza, criminals (</w:t>
      </w:r>
      <w:r w:rsidR="00250207" w:rsidRPr="001A5751">
        <w:rPr>
          <w:rFonts w:cstheme="minorHAnsi"/>
        </w:rPr>
        <w:t>cyber-criminal</w:t>
      </w:r>
      <w:r w:rsidRPr="001A5751">
        <w:rPr>
          <w:rFonts w:cstheme="minorHAnsi"/>
        </w:rPr>
        <w:t>s) use email as means of attacking new targets through what is known as “phishing” expeditions.  The basic aim of a phishing attack is to convince the email receiver to click on an active link that is embedded within the email</w:t>
      </w:r>
      <w:r w:rsidR="00E53056">
        <w:rPr>
          <w:rFonts w:cstheme="minorHAnsi"/>
        </w:rPr>
        <w:t>. This link</w:t>
      </w:r>
      <w:r w:rsidRPr="001A5751">
        <w:rPr>
          <w:rFonts w:cstheme="minorHAnsi"/>
        </w:rPr>
        <w:t xml:space="preserve"> then leads the victim to a fake website that closely resembles a legitimate company where the user is asked to provide username and password and</w:t>
      </w:r>
      <w:r w:rsidR="00E53056">
        <w:rPr>
          <w:rFonts w:cstheme="minorHAnsi"/>
        </w:rPr>
        <w:t>/</w:t>
      </w:r>
      <w:r w:rsidRPr="001A5751">
        <w:rPr>
          <w:rFonts w:cstheme="minorHAnsi"/>
        </w:rPr>
        <w:t xml:space="preserve">or other information.  The phishing game is very easy for scammers (criminals) to replicate over and over and as a result is one of the easiest forms of cyber-attack for a </w:t>
      </w:r>
      <w:r w:rsidR="00250207" w:rsidRPr="001A5751">
        <w:rPr>
          <w:rFonts w:cstheme="minorHAnsi"/>
        </w:rPr>
        <w:t>cyber-criminal</w:t>
      </w:r>
      <w:r w:rsidRPr="001A5751">
        <w:rPr>
          <w:rFonts w:cstheme="minorHAnsi"/>
        </w:rPr>
        <w:t xml:space="preserve"> to carry out</w:t>
      </w:r>
      <w:r w:rsidR="00595F2C" w:rsidRPr="001A5751">
        <w:rPr>
          <w:rStyle w:val="FootnoteReference"/>
          <w:rFonts w:cstheme="minorHAnsi"/>
        </w:rPr>
        <w:footnoteReference w:id="1"/>
      </w:r>
      <w:r w:rsidRPr="001A5751">
        <w:rPr>
          <w:rFonts w:cstheme="minorHAnsi"/>
        </w:rPr>
        <w:t xml:space="preserve">.  </w:t>
      </w:r>
    </w:p>
    <w:p w14:paraId="2269FAED" w14:textId="77777777" w:rsidR="00E53056" w:rsidRDefault="00E53056" w:rsidP="00E124EF">
      <w:pPr>
        <w:rPr>
          <w:rFonts w:cstheme="minorHAnsi"/>
        </w:rPr>
      </w:pPr>
    </w:p>
    <w:p w14:paraId="1FE33675" w14:textId="147168A7" w:rsidR="00E53056" w:rsidRDefault="005479F8" w:rsidP="00E124EF">
      <w:pPr>
        <w:rPr>
          <w:rFonts w:cstheme="minorHAnsi"/>
        </w:rPr>
      </w:pPr>
      <w:r w:rsidRPr="001A5751">
        <w:rPr>
          <w:rFonts w:cstheme="minorHAnsi"/>
        </w:rPr>
        <w:t xml:space="preserve">The latest form of attack </w:t>
      </w:r>
      <w:r w:rsidR="00E53056">
        <w:rPr>
          <w:rFonts w:cstheme="minorHAnsi"/>
        </w:rPr>
        <w:t xml:space="preserve">that </w:t>
      </w:r>
      <w:r w:rsidRPr="001A5751">
        <w:rPr>
          <w:rFonts w:cstheme="minorHAnsi"/>
        </w:rPr>
        <w:t xml:space="preserve">often begins from email is called “ransomware”.  The majority of ransomware is spread via </w:t>
      </w:r>
      <w:r w:rsidR="00E53056">
        <w:rPr>
          <w:rFonts w:cstheme="minorHAnsi"/>
        </w:rPr>
        <w:t xml:space="preserve">large </w:t>
      </w:r>
      <w:r w:rsidRPr="001A5751">
        <w:rPr>
          <w:rFonts w:cstheme="minorHAnsi"/>
        </w:rPr>
        <w:t xml:space="preserve">spam email campaigns involving hundreds of thousands of emails that are sent daily.  In </w:t>
      </w:r>
      <w:r w:rsidR="00E53056">
        <w:rPr>
          <w:rFonts w:cstheme="minorHAnsi"/>
        </w:rPr>
        <w:t xml:space="preserve">a </w:t>
      </w:r>
      <w:r w:rsidRPr="001A5751">
        <w:rPr>
          <w:rFonts w:cstheme="minorHAnsi"/>
        </w:rPr>
        <w:t>ransomware attack, the receiver is again prompted to click on embedded URLs within the email.  Once a user clicks the link, malicious code is downloaded to the user’s machine that encrypts the user</w:t>
      </w:r>
      <w:r w:rsidR="00E53056">
        <w:rPr>
          <w:rFonts w:cstheme="minorHAnsi"/>
        </w:rPr>
        <w:t>’</w:t>
      </w:r>
      <w:r w:rsidRPr="001A5751">
        <w:rPr>
          <w:rFonts w:cstheme="minorHAnsi"/>
        </w:rPr>
        <w:t xml:space="preserve">s hard drive.  Once encrypted, the </w:t>
      </w:r>
      <w:r w:rsidR="00250207" w:rsidRPr="001A5751">
        <w:rPr>
          <w:rFonts w:cstheme="minorHAnsi"/>
        </w:rPr>
        <w:t>cyber-criminal</w:t>
      </w:r>
      <w:r w:rsidRPr="001A5751">
        <w:rPr>
          <w:rFonts w:cstheme="minorHAnsi"/>
        </w:rPr>
        <w:t xml:space="preserve"> will lock out the user</w:t>
      </w:r>
      <w:r w:rsidR="00E53056">
        <w:rPr>
          <w:rFonts w:cstheme="minorHAnsi"/>
        </w:rPr>
        <w:t xml:space="preserve"> and </w:t>
      </w:r>
      <w:r w:rsidRPr="001A5751">
        <w:rPr>
          <w:rFonts w:cstheme="minorHAnsi"/>
        </w:rPr>
        <w:t xml:space="preserve">demand a ransom be paid, typically through bitcoin, before the </w:t>
      </w:r>
      <w:r w:rsidR="00250207" w:rsidRPr="001A5751">
        <w:rPr>
          <w:rFonts w:cstheme="minorHAnsi"/>
        </w:rPr>
        <w:t>cyber-criminal</w:t>
      </w:r>
      <w:r w:rsidRPr="001A5751">
        <w:rPr>
          <w:rFonts w:cstheme="minorHAnsi"/>
        </w:rPr>
        <w:t xml:space="preserve"> will unlock the user’s data.  </w:t>
      </w:r>
      <w:proofErr w:type="gramStart"/>
      <w:r w:rsidRPr="001A5751">
        <w:rPr>
          <w:rFonts w:cstheme="minorHAnsi"/>
        </w:rPr>
        <w:t>Often times</w:t>
      </w:r>
      <w:proofErr w:type="gramEnd"/>
      <w:r w:rsidRPr="001A5751">
        <w:rPr>
          <w:rFonts w:cstheme="minorHAnsi"/>
        </w:rPr>
        <w:t xml:space="preserve"> malware will pose as ransomware and when victims pay the ransom to the </w:t>
      </w:r>
      <w:r w:rsidR="00250207" w:rsidRPr="001A5751">
        <w:rPr>
          <w:rFonts w:cstheme="minorHAnsi"/>
        </w:rPr>
        <w:t>cyber-criminal</w:t>
      </w:r>
      <w:r w:rsidRPr="001A5751">
        <w:rPr>
          <w:rFonts w:cstheme="minorHAnsi"/>
        </w:rPr>
        <w:t xml:space="preserve">, the victims’ data is never “unlocked” by the </w:t>
      </w:r>
      <w:r w:rsidR="00250207" w:rsidRPr="001A5751">
        <w:rPr>
          <w:rFonts w:cstheme="minorHAnsi"/>
        </w:rPr>
        <w:t>cyber-criminal</w:t>
      </w:r>
      <w:r w:rsidR="00E53056">
        <w:rPr>
          <w:rFonts w:cstheme="minorHAnsi"/>
        </w:rPr>
        <w:t xml:space="preserve">. </w:t>
      </w:r>
      <w:r w:rsidRPr="001A5751">
        <w:rPr>
          <w:rFonts w:cstheme="minorHAnsi"/>
        </w:rPr>
        <w:t xml:space="preserve"> </w:t>
      </w:r>
      <w:r w:rsidR="00E53056">
        <w:rPr>
          <w:rFonts w:cstheme="minorHAnsi"/>
        </w:rPr>
        <w:t>T</w:t>
      </w:r>
      <w:r w:rsidRPr="001A5751">
        <w:rPr>
          <w:rFonts w:cstheme="minorHAnsi"/>
        </w:rPr>
        <w:t>his is known as “wiper” malware</w:t>
      </w:r>
      <w:r w:rsidR="00595F2C" w:rsidRPr="001A5751">
        <w:rPr>
          <w:rStyle w:val="FootnoteReference"/>
          <w:rFonts w:cstheme="minorHAnsi"/>
        </w:rPr>
        <w:footnoteReference w:id="2"/>
      </w:r>
      <w:r w:rsidRPr="001A5751">
        <w:rPr>
          <w:rFonts w:cstheme="minorHAnsi"/>
        </w:rPr>
        <w:t>.  These attacks do not typically target an individual or organization, they are attacks of opportunity through economies of scale</w:t>
      </w:r>
      <w:r w:rsidR="00595F2C" w:rsidRPr="001A5751">
        <w:rPr>
          <w:rStyle w:val="FootnoteReference"/>
          <w:rFonts w:cstheme="minorHAnsi"/>
        </w:rPr>
        <w:footnoteReference w:id="3"/>
      </w:r>
      <w:r w:rsidRPr="001A5751">
        <w:rPr>
          <w:rFonts w:cstheme="minorHAnsi"/>
        </w:rPr>
        <w:t>.  A report from Cybersecurity Ventures estimated that damages from ransomware attacks cost as much as $8 billion globally in 2018</w:t>
      </w:r>
      <w:r w:rsidR="00595F2C" w:rsidRPr="001A5751">
        <w:rPr>
          <w:rStyle w:val="FootnoteReference"/>
          <w:rFonts w:cstheme="minorHAnsi"/>
        </w:rPr>
        <w:footnoteReference w:id="4"/>
      </w:r>
      <w:r w:rsidRPr="001A5751">
        <w:rPr>
          <w:rFonts w:cstheme="minorHAnsi"/>
        </w:rPr>
        <w:t xml:space="preserve">.  </w:t>
      </w:r>
    </w:p>
    <w:p w14:paraId="03BA894B" w14:textId="77777777" w:rsidR="00E53056" w:rsidRDefault="00E53056" w:rsidP="00E124EF">
      <w:pPr>
        <w:rPr>
          <w:rFonts w:cstheme="minorHAnsi"/>
        </w:rPr>
      </w:pPr>
    </w:p>
    <w:p w14:paraId="4CF12382" w14:textId="12A66F59" w:rsidR="005479F8" w:rsidRPr="001A5751" w:rsidRDefault="005479F8">
      <w:pPr>
        <w:rPr>
          <w:rFonts w:cstheme="minorHAnsi"/>
          <w:b/>
          <w:bCs/>
          <w:sz w:val="32"/>
          <w:szCs w:val="32"/>
        </w:rPr>
      </w:pPr>
      <w:r w:rsidRPr="001A5751">
        <w:rPr>
          <w:rFonts w:cstheme="minorHAnsi"/>
        </w:rPr>
        <w:t xml:space="preserve">One agent to combat this </w:t>
      </w:r>
      <w:r w:rsidR="00E53056">
        <w:rPr>
          <w:rFonts w:cstheme="minorHAnsi"/>
        </w:rPr>
        <w:t xml:space="preserve">growing problem </w:t>
      </w:r>
      <w:r w:rsidRPr="001A5751">
        <w:rPr>
          <w:rFonts w:cstheme="minorHAnsi"/>
        </w:rPr>
        <w:t xml:space="preserve">is to make users aware of the dangers of spam email and educate users what to look for and what not to do.  Another response is to invest in technologies that stop spam email from ever entering the </w:t>
      </w:r>
      <w:proofErr w:type="gramStart"/>
      <w:r w:rsidRPr="001A5751">
        <w:rPr>
          <w:rFonts w:cstheme="minorHAnsi"/>
        </w:rPr>
        <w:t>users</w:t>
      </w:r>
      <w:proofErr w:type="gramEnd"/>
      <w:r w:rsidRPr="001A5751">
        <w:rPr>
          <w:rFonts w:cstheme="minorHAnsi"/>
        </w:rPr>
        <w:t xml:space="preserve"> </w:t>
      </w:r>
      <w:r w:rsidR="00E53056">
        <w:rPr>
          <w:rFonts w:cstheme="minorHAnsi"/>
        </w:rPr>
        <w:t>inbox</w:t>
      </w:r>
      <w:r w:rsidRPr="001A5751">
        <w:rPr>
          <w:rFonts w:cstheme="minorHAnsi"/>
        </w:rPr>
        <w:t xml:space="preserve">, such as implementing machine learning to route spam to the spam folder and the good email to the inbox, which is the point of this exercise.  Given what is at stake, the </w:t>
      </w:r>
      <w:r w:rsidR="00810A28" w:rsidRPr="001A5751">
        <w:rPr>
          <w:rFonts w:cstheme="minorHAnsi"/>
        </w:rPr>
        <w:t xml:space="preserve">machine learning algorithm should error on the side of caution and </w:t>
      </w:r>
      <w:r w:rsidR="00250207" w:rsidRPr="001A5751">
        <w:rPr>
          <w:rStyle w:val="c-messagebody"/>
          <w:rFonts w:cstheme="minorHAnsi"/>
        </w:rPr>
        <w:t>false positives</w:t>
      </w:r>
      <w:r w:rsidR="00810A28" w:rsidRPr="001A5751">
        <w:rPr>
          <w:rFonts w:cstheme="minorHAnsi"/>
        </w:rPr>
        <w:t>, which means we want to focus on precision</w:t>
      </w:r>
      <w:r w:rsidR="00250207" w:rsidRPr="001A5751">
        <w:rPr>
          <w:rFonts w:cstheme="minorHAnsi"/>
        </w:rPr>
        <w:t xml:space="preserve"> as </w:t>
      </w:r>
      <w:r w:rsidR="00E53056">
        <w:rPr>
          <w:rFonts w:cstheme="minorHAnsi"/>
        </w:rPr>
        <w:t xml:space="preserve">a </w:t>
      </w:r>
      <w:r w:rsidR="00125DEF" w:rsidRPr="001A5751">
        <w:rPr>
          <w:rFonts w:cstheme="minorHAnsi"/>
        </w:rPr>
        <w:t xml:space="preserve">measurement </w:t>
      </w:r>
      <w:r w:rsidR="00E53056">
        <w:rPr>
          <w:rFonts w:cstheme="minorHAnsi"/>
        </w:rPr>
        <w:t xml:space="preserve">for </w:t>
      </w:r>
      <w:r w:rsidR="00125DEF" w:rsidRPr="001A5751">
        <w:rPr>
          <w:rFonts w:cstheme="minorHAnsi"/>
        </w:rPr>
        <w:t xml:space="preserve">model </w:t>
      </w:r>
      <w:r w:rsidR="00EE38D6" w:rsidRPr="001A5751">
        <w:rPr>
          <w:rFonts w:cstheme="minorHAnsi"/>
        </w:rPr>
        <w:t>effectiveness</w:t>
      </w:r>
      <w:r w:rsidR="00810A28" w:rsidRPr="001A5751">
        <w:rPr>
          <w:rFonts w:cstheme="minorHAnsi"/>
        </w:rPr>
        <w:t>.  Worst case</w:t>
      </w:r>
      <w:r w:rsidR="00E53056">
        <w:rPr>
          <w:rFonts w:cstheme="minorHAnsi"/>
        </w:rPr>
        <w:t xml:space="preserve"> for a false positive</w:t>
      </w:r>
      <w:r w:rsidR="00810A28" w:rsidRPr="001A5751">
        <w:rPr>
          <w:rFonts w:cstheme="minorHAnsi"/>
        </w:rPr>
        <w:t xml:space="preserve">, the user can check the emails in their spam folder for an email they are </w:t>
      </w:r>
      <w:r w:rsidR="00E53056">
        <w:rPr>
          <w:rFonts w:cstheme="minorHAnsi"/>
        </w:rPr>
        <w:t>expecting.</w:t>
      </w:r>
      <w:r w:rsidRPr="001A5751">
        <w:rPr>
          <w:rFonts w:cstheme="minorHAnsi"/>
          <w:b/>
          <w:bCs/>
          <w:sz w:val="32"/>
          <w:szCs w:val="32"/>
        </w:rPr>
        <w:br w:type="page"/>
      </w:r>
    </w:p>
    <w:p w14:paraId="11D82933" w14:textId="4103E190" w:rsidR="00E124EF" w:rsidRPr="001A5751" w:rsidRDefault="00E124EF" w:rsidP="00E124EF">
      <w:pPr>
        <w:rPr>
          <w:rFonts w:cstheme="minorHAnsi"/>
          <w:b/>
          <w:bCs/>
          <w:sz w:val="32"/>
          <w:szCs w:val="32"/>
        </w:rPr>
      </w:pPr>
      <w:r w:rsidRPr="001A5751">
        <w:rPr>
          <w:rFonts w:cstheme="minorHAnsi"/>
          <w:b/>
          <w:bCs/>
          <w:sz w:val="32"/>
          <w:szCs w:val="32"/>
        </w:rPr>
        <w:lastRenderedPageBreak/>
        <w:t xml:space="preserve">2 Data </w:t>
      </w:r>
    </w:p>
    <w:p w14:paraId="259C8ABC" w14:textId="160A5D43" w:rsidR="00904073" w:rsidRPr="001A5751" w:rsidRDefault="00904073">
      <w:pPr>
        <w:rPr>
          <w:rFonts w:cstheme="minorHAnsi"/>
        </w:rPr>
      </w:pPr>
      <w:r w:rsidRPr="001A5751">
        <w:rPr>
          <w:rFonts w:cstheme="minorHAnsi"/>
        </w:rPr>
        <w:t>The email message</w:t>
      </w:r>
      <w:r w:rsidR="00E53056">
        <w:rPr>
          <w:rFonts w:cstheme="minorHAnsi"/>
        </w:rPr>
        <w:t>s</w:t>
      </w:r>
      <w:r w:rsidRPr="001A5751">
        <w:rPr>
          <w:rFonts w:cstheme="minorHAnsi"/>
        </w:rPr>
        <w:t xml:space="preserve"> that will be at the core of this analysis is made available</w:t>
      </w:r>
      <w:r w:rsidR="00E53056">
        <w:rPr>
          <w:rFonts w:cstheme="minorHAnsi"/>
        </w:rPr>
        <w:t xml:space="preserve"> via</w:t>
      </w:r>
      <w:r w:rsidRPr="001A5751">
        <w:rPr>
          <w:rFonts w:cstheme="minorHAnsi"/>
        </w:rPr>
        <w:t xml:space="preserve"> </w:t>
      </w:r>
      <w:proofErr w:type="spellStart"/>
      <w:r w:rsidRPr="001A5751">
        <w:rPr>
          <w:rFonts w:cstheme="minorHAnsi"/>
        </w:rPr>
        <w:t>SpamAssassin</w:t>
      </w:r>
      <w:proofErr w:type="spellEnd"/>
      <w:r w:rsidRPr="001A5751">
        <w:rPr>
          <w:rFonts w:cstheme="minorHAnsi"/>
        </w:rPr>
        <w:t xml:space="preserve"> (</w:t>
      </w:r>
      <w:hyperlink r:id="rId8" w:history="1">
        <w:r w:rsidRPr="001A5751">
          <w:rPr>
            <w:rStyle w:val="Hyperlink"/>
            <w:rFonts w:cstheme="minorHAnsi"/>
          </w:rPr>
          <w:t>http://spamassassin.apache.org</w:t>
        </w:r>
      </w:hyperlink>
      <w:r w:rsidRPr="001A5751">
        <w:rPr>
          <w:rFonts w:cstheme="minorHAnsi"/>
        </w:rPr>
        <w:t>)</w:t>
      </w:r>
      <w:r w:rsidR="00E53056">
        <w:rPr>
          <w:rFonts w:cstheme="minorHAnsi"/>
        </w:rPr>
        <w:t>.</w:t>
      </w:r>
      <w:r w:rsidRPr="001A5751">
        <w:rPr>
          <w:rFonts w:cstheme="minorHAnsi"/>
        </w:rPr>
        <w:t xml:space="preserve"> </w:t>
      </w:r>
      <w:r w:rsidR="00E53056">
        <w:rPr>
          <w:rFonts w:cstheme="minorHAnsi"/>
        </w:rPr>
        <w:t>F</w:t>
      </w:r>
      <w:r w:rsidRPr="001A5751">
        <w:rPr>
          <w:rFonts w:cstheme="minorHAnsi"/>
        </w:rPr>
        <w:t xml:space="preserve">or repeatability and convenience these email examples have been bundled into the </w:t>
      </w:r>
      <w:proofErr w:type="spellStart"/>
      <w:r w:rsidRPr="001A5751">
        <w:rPr>
          <w:rFonts w:cstheme="minorHAnsi"/>
        </w:rPr>
        <w:t>RSpamData</w:t>
      </w:r>
      <w:proofErr w:type="spellEnd"/>
      <w:r w:rsidRPr="001A5751">
        <w:rPr>
          <w:rFonts w:cstheme="minorHAnsi"/>
        </w:rPr>
        <w:t xml:space="preserve"> package in the R programming language.  The emails have been organized into five (5) subdirectories, three of which identify the good emails (ham) and two identify the unwanted emails (spam).  The names of the spam folders are:</w:t>
      </w:r>
    </w:p>
    <w:p w14:paraId="0C74BCD8" w14:textId="47852CE9" w:rsidR="00904073" w:rsidRPr="001A5751" w:rsidRDefault="00904073" w:rsidP="00904073">
      <w:pPr>
        <w:pStyle w:val="ListParagraph"/>
        <w:numPr>
          <w:ilvl w:val="0"/>
          <w:numId w:val="5"/>
        </w:numPr>
        <w:rPr>
          <w:rFonts w:cstheme="minorHAnsi"/>
        </w:rPr>
      </w:pPr>
      <w:r w:rsidRPr="001A5751">
        <w:rPr>
          <w:rFonts w:cstheme="minorHAnsi"/>
        </w:rPr>
        <w:t>spam</w:t>
      </w:r>
    </w:p>
    <w:p w14:paraId="4A99C39F" w14:textId="5E866FD1" w:rsidR="00904073" w:rsidRPr="001A5751" w:rsidRDefault="00904073" w:rsidP="00904073">
      <w:pPr>
        <w:pStyle w:val="ListParagraph"/>
        <w:numPr>
          <w:ilvl w:val="0"/>
          <w:numId w:val="5"/>
        </w:numPr>
        <w:rPr>
          <w:rFonts w:cstheme="minorHAnsi"/>
        </w:rPr>
      </w:pPr>
      <w:r w:rsidRPr="001A5751">
        <w:rPr>
          <w:rFonts w:cstheme="minorHAnsi"/>
        </w:rPr>
        <w:t>spam_2</w:t>
      </w:r>
    </w:p>
    <w:p w14:paraId="667C8E93" w14:textId="19CC47C2" w:rsidR="00904073" w:rsidRPr="001A5751" w:rsidRDefault="00904073" w:rsidP="00904073">
      <w:pPr>
        <w:rPr>
          <w:rFonts w:cstheme="minorHAnsi"/>
        </w:rPr>
      </w:pPr>
      <w:r w:rsidRPr="001A5751">
        <w:rPr>
          <w:rFonts w:cstheme="minorHAnsi"/>
        </w:rPr>
        <w:t>The names of the ham folders are:</w:t>
      </w:r>
    </w:p>
    <w:p w14:paraId="4CE99EAA" w14:textId="60E71434" w:rsidR="00904073" w:rsidRPr="001A5751" w:rsidRDefault="00904073" w:rsidP="00904073">
      <w:pPr>
        <w:pStyle w:val="ListParagraph"/>
        <w:numPr>
          <w:ilvl w:val="0"/>
          <w:numId w:val="6"/>
        </w:numPr>
        <w:rPr>
          <w:rFonts w:cstheme="minorHAnsi"/>
        </w:rPr>
      </w:pPr>
      <w:proofErr w:type="spellStart"/>
      <w:r w:rsidRPr="001A5751">
        <w:rPr>
          <w:rFonts w:cstheme="minorHAnsi"/>
        </w:rPr>
        <w:t>easy_ham</w:t>
      </w:r>
      <w:proofErr w:type="spellEnd"/>
    </w:p>
    <w:p w14:paraId="1BFEEF7A" w14:textId="01F7BE03" w:rsidR="00904073" w:rsidRPr="001A5751" w:rsidRDefault="00904073" w:rsidP="00904073">
      <w:pPr>
        <w:pStyle w:val="ListParagraph"/>
        <w:numPr>
          <w:ilvl w:val="0"/>
          <w:numId w:val="6"/>
        </w:numPr>
        <w:rPr>
          <w:rFonts w:cstheme="minorHAnsi"/>
        </w:rPr>
      </w:pPr>
      <w:r w:rsidRPr="001A5751">
        <w:rPr>
          <w:rFonts w:cstheme="minorHAnsi"/>
        </w:rPr>
        <w:t>easy_ham_2</w:t>
      </w:r>
    </w:p>
    <w:p w14:paraId="184125AD" w14:textId="482FF671" w:rsidR="00904073" w:rsidRPr="001A5751" w:rsidRDefault="00904073" w:rsidP="00904073">
      <w:pPr>
        <w:pStyle w:val="ListParagraph"/>
        <w:numPr>
          <w:ilvl w:val="0"/>
          <w:numId w:val="6"/>
        </w:numPr>
        <w:rPr>
          <w:rFonts w:cstheme="minorHAnsi"/>
        </w:rPr>
      </w:pPr>
      <w:proofErr w:type="spellStart"/>
      <w:r w:rsidRPr="001A5751">
        <w:rPr>
          <w:rFonts w:cstheme="minorHAnsi"/>
        </w:rPr>
        <w:t>hard_ham</w:t>
      </w:r>
      <w:proofErr w:type="spellEnd"/>
    </w:p>
    <w:p w14:paraId="730E3B91" w14:textId="1C79F655" w:rsidR="00904073" w:rsidRPr="001A5751" w:rsidRDefault="00904073" w:rsidP="00904073">
      <w:pPr>
        <w:rPr>
          <w:rFonts w:cstheme="minorHAnsi"/>
        </w:rPr>
      </w:pPr>
      <w:r w:rsidRPr="001A5751">
        <w:rPr>
          <w:rFonts w:cstheme="minorHAnsi"/>
        </w:rPr>
        <w:t>There are a total of nine-thousand three-hundred and fifty-three (9,353) emails and the distribution of spam to h</w:t>
      </w:r>
      <w:r w:rsidR="00125B5E" w:rsidRPr="001A5751">
        <w:rPr>
          <w:rFonts w:cstheme="minorHAnsi"/>
        </w:rPr>
        <w:t xml:space="preserve">am is </w:t>
      </w:r>
      <w:r w:rsidRPr="001A5751">
        <w:rPr>
          <w:rFonts w:cstheme="minorHAnsi"/>
        </w:rPr>
        <w:t>as follows:</w:t>
      </w:r>
    </w:p>
    <w:tbl>
      <w:tblPr>
        <w:tblStyle w:val="TableGrid"/>
        <w:tblW w:w="0" w:type="auto"/>
        <w:tblLook w:val="04A0" w:firstRow="1" w:lastRow="0" w:firstColumn="1" w:lastColumn="0" w:noHBand="0" w:noVBand="1"/>
      </w:tblPr>
      <w:tblGrid>
        <w:gridCol w:w="1468"/>
        <w:gridCol w:w="1258"/>
        <w:gridCol w:w="1404"/>
        <w:gridCol w:w="1260"/>
        <w:gridCol w:w="1700"/>
      </w:tblGrid>
      <w:tr w:rsidR="00596CA3" w:rsidRPr="001A5751" w14:paraId="5D09F9B6" w14:textId="019BD4B7" w:rsidTr="00596CA3">
        <w:tc>
          <w:tcPr>
            <w:tcW w:w="1468" w:type="dxa"/>
          </w:tcPr>
          <w:p w14:paraId="2B0D42FA" w14:textId="6FBA408D" w:rsidR="00596CA3" w:rsidRPr="001A5751" w:rsidRDefault="00596CA3" w:rsidP="00904073">
            <w:pPr>
              <w:rPr>
                <w:rFonts w:cstheme="minorHAnsi"/>
              </w:rPr>
            </w:pPr>
            <w:r w:rsidRPr="001A5751">
              <w:rPr>
                <w:rFonts w:cstheme="minorHAnsi"/>
              </w:rPr>
              <w:t>Folder Name</w:t>
            </w:r>
          </w:p>
        </w:tc>
        <w:tc>
          <w:tcPr>
            <w:tcW w:w="1258" w:type="dxa"/>
          </w:tcPr>
          <w:p w14:paraId="36CF4AF6" w14:textId="34E74FC0" w:rsidR="00596CA3" w:rsidRPr="001A5751" w:rsidRDefault="00596CA3" w:rsidP="00904073">
            <w:pPr>
              <w:rPr>
                <w:rFonts w:cstheme="minorHAnsi"/>
              </w:rPr>
            </w:pPr>
            <w:r w:rsidRPr="001A5751">
              <w:rPr>
                <w:rFonts w:cstheme="minorHAnsi"/>
              </w:rPr>
              <w:t>Email Type</w:t>
            </w:r>
          </w:p>
        </w:tc>
        <w:tc>
          <w:tcPr>
            <w:tcW w:w="1404" w:type="dxa"/>
          </w:tcPr>
          <w:p w14:paraId="497B868C" w14:textId="23B89DAB" w:rsidR="00596CA3" w:rsidRPr="001A5751" w:rsidRDefault="00596CA3" w:rsidP="00904073">
            <w:pPr>
              <w:rPr>
                <w:rFonts w:cstheme="minorHAnsi"/>
              </w:rPr>
            </w:pPr>
            <w:r w:rsidRPr="001A5751">
              <w:rPr>
                <w:rFonts w:cstheme="minorHAnsi"/>
              </w:rPr>
              <w:t>Email Count</w:t>
            </w:r>
          </w:p>
        </w:tc>
        <w:tc>
          <w:tcPr>
            <w:tcW w:w="1260" w:type="dxa"/>
          </w:tcPr>
          <w:p w14:paraId="22E59821" w14:textId="44EAFA10" w:rsidR="00596CA3" w:rsidRPr="001A5751" w:rsidRDefault="00596CA3" w:rsidP="00904073">
            <w:pPr>
              <w:rPr>
                <w:rFonts w:cstheme="minorHAnsi"/>
              </w:rPr>
            </w:pPr>
            <w:r w:rsidRPr="001A5751">
              <w:rPr>
                <w:rFonts w:cstheme="minorHAnsi"/>
              </w:rPr>
              <w:t>Type Total</w:t>
            </w:r>
          </w:p>
        </w:tc>
        <w:tc>
          <w:tcPr>
            <w:tcW w:w="1700" w:type="dxa"/>
          </w:tcPr>
          <w:p w14:paraId="523C1186" w14:textId="0CB61600" w:rsidR="00596CA3" w:rsidRPr="001A5751" w:rsidRDefault="00596CA3" w:rsidP="00904073">
            <w:pPr>
              <w:rPr>
                <w:rFonts w:cstheme="minorHAnsi"/>
              </w:rPr>
            </w:pPr>
            <w:r w:rsidRPr="001A5751">
              <w:rPr>
                <w:rFonts w:cstheme="minorHAnsi"/>
              </w:rPr>
              <w:t>Type % of Total</w:t>
            </w:r>
          </w:p>
        </w:tc>
      </w:tr>
      <w:tr w:rsidR="00596CA3" w:rsidRPr="001A5751" w14:paraId="1A9BE7E7" w14:textId="65791F7D" w:rsidTr="00596CA3">
        <w:tc>
          <w:tcPr>
            <w:tcW w:w="1468" w:type="dxa"/>
          </w:tcPr>
          <w:p w14:paraId="62BD9F25" w14:textId="6EC79378" w:rsidR="00596CA3" w:rsidRPr="001A5751" w:rsidRDefault="00596CA3" w:rsidP="00904073">
            <w:pPr>
              <w:rPr>
                <w:rFonts w:cstheme="minorHAnsi"/>
              </w:rPr>
            </w:pPr>
            <w:r w:rsidRPr="001A5751">
              <w:rPr>
                <w:rFonts w:cstheme="minorHAnsi"/>
              </w:rPr>
              <w:t>spam</w:t>
            </w:r>
          </w:p>
        </w:tc>
        <w:tc>
          <w:tcPr>
            <w:tcW w:w="1258" w:type="dxa"/>
          </w:tcPr>
          <w:p w14:paraId="1F8F3B17" w14:textId="2A78B9CC" w:rsidR="00596CA3" w:rsidRPr="001A5751" w:rsidRDefault="00596CA3" w:rsidP="00904073">
            <w:pPr>
              <w:rPr>
                <w:rFonts w:cstheme="minorHAnsi"/>
              </w:rPr>
            </w:pPr>
            <w:r w:rsidRPr="001A5751">
              <w:rPr>
                <w:rFonts w:cstheme="minorHAnsi"/>
              </w:rPr>
              <w:t>Spam</w:t>
            </w:r>
          </w:p>
        </w:tc>
        <w:tc>
          <w:tcPr>
            <w:tcW w:w="1404" w:type="dxa"/>
          </w:tcPr>
          <w:p w14:paraId="54DAA35E" w14:textId="22EB1C10" w:rsidR="00596CA3" w:rsidRPr="001A5751" w:rsidRDefault="00596CA3" w:rsidP="00904073">
            <w:pPr>
              <w:rPr>
                <w:rFonts w:cstheme="minorHAnsi"/>
              </w:rPr>
            </w:pPr>
            <w:r w:rsidRPr="001A5751">
              <w:rPr>
                <w:rFonts w:cstheme="minorHAnsi"/>
              </w:rPr>
              <w:t>1,001</w:t>
            </w:r>
          </w:p>
        </w:tc>
        <w:tc>
          <w:tcPr>
            <w:tcW w:w="1260" w:type="dxa"/>
            <w:vMerge w:val="restart"/>
            <w:vAlign w:val="center"/>
          </w:tcPr>
          <w:p w14:paraId="62BA27F6" w14:textId="06F010B0" w:rsidR="00596CA3" w:rsidRPr="001A5751" w:rsidRDefault="00596CA3" w:rsidP="00596CA3">
            <w:pPr>
              <w:jc w:val="center"/>
              <w:rPr>
                <w:rFonts w:cstheme="minorHAnsi"/>
              </w:rPr>
            </w:pPr>
            <w:r w:rsidRPr="001A5751">
              <w:rPr>
                <w:rFonts w:cstheme="minorHAnsi"/>
              </w:rPr>
              <w:t>2,399</w:t>
            </w:r>
          </w:p>
        </w:tc>
        <w:tc>
          <w:tcPr>
            <w:tcW w:w="1700" w:type="dxa"/>
            <w:vMerge w:val="restart"/>
            <w:vAlign w:val="center"/>
          </w:tcPr>
          <w:p w14:paraId="72B9F398" w14:textId="3E295830" w:rsidR="00596CA3" w:rsidRPr="001A5751" w:rsidRDefault="00596CA3" w:rsidP="00596CA3">
            <w:pPr>
              <w:jc w:val="center"/>
              <w:rPr>
                <w:rFonts w:cstheme="minorHAnsi"/>
              </w:rPr>
            </w:pPr>
            <w:r w:rsidRPr="001A5751">
              <w:rPr>
                <w:rFonts w:cstheme="minorHAnsi"/>
              </w:rPr>
              <w:t>25%</w:t>
            </w:r>
          </w:p>
        </w:tc>
      </w:tr>
      <w:tr w:rsidR="00596CA3" w:rsidRPr="001A5751" w14:paraId="2D2D28F6" w14:textId="62C311B7" w:rsidTr="00596CA3">
        <w:tc>
          <w:tcPr>
            <w:tcW w:w="1468" w:type="dxa"/>
          </w:tcPr>
          <w:p w14:paraId="6A1C5318" w14:textId="661E4C7E" w:rsidR="00596CA3" w:rsidRPr="001A5751" w:rsidRDefault="00596CA3" w:rsidP="00904073">
            <w:pPr>
              <w:rPr>
                <w:rFonts w:cstheme="minorHAnsi"/>
              </w:rPr>
            </w:pPr>
            <w:r w:rsidRPr="001A5751">
              <w:rPr>
                <w:rFonts w:cstheme="minorHAnsi"/>
              </w:rPr>
              <w:t>spam_2</w:t>
            </w:r>
          </w:p>
        </w:tc>
        <w:tc>
          <w:tcPr>
            <w:tcW w:w="1258" w:type="dxa"/>
          </w:tcPr>
          <w:p w14:paraId="5BACB92D" w14:textId="39B5AC67" w:rsidR="00596CA3" w:rsidRPr="001A5751" w:rsidRDefault="00596CA3" w:rsidP="00904073">
            <w:pPr>
              <w:rPr>
                <w:rFonts w:cstheme="minorHAnsi"/>
              </w:rPr>
            </w:pPr>
            <w:r w:rsidRPr="001A5751">
              <w:rPr>
                <w:rFonts w:cstheme="minorHAnsi"/>
              </w:rPr>
              <w:t>Spam</w:t>
            </w:r>
          </w:p>
        </w:tc>
        <w:tc>
          <w:tcPr>
            <w:tcW w:w="1404" w:type="dxa"/>
          </w:tcPr>
          <w:p w14:paraId="0C48DE0D" w14:textId="44178EAC" w:rsidR="00596CA3" w:rsidRPr="001A5751" w:rsidRDefault="00596CA3" w:rsidP="00904073">
            <w:pPr>
              <w:rPr>
                <w:rFonts w:cstheme="minorHAnsi"/>
              </w:rPr>
            </w:pPr>
            <w:r w:rsidRPr="001A5751">
              <w:rPr>
                <w:rFonts w:cstheme="minorHAnsi"/>
              </w:rPr>
              <w:t>1,398</w:t>
            </w:r>
          </w:p>
        </w:tc>
        <w:tc>
          <w:tcPr>
            <w:tcW w:w="1260" w:type="dxa"/>
            <w:vMerge/>
          </w:tcPr>
          <w:p w14:paraId="627B3F02" w14:textId="77777777" w:rsidR="00596CA3" w:rsidRPr="001A5751" w:rsidRDefault="00596CA3" w:rsidP="00904073">
            <w:pPr>
              <w:rPr>
                <w:rFonts w:cstheme="minorHAnsi"/>
              </w:rPr>
            </w:pPr>
          </w:p>
        </w:tc>
        <w:tc>
          <w:tcPr>
            <w:tcW w:w="1700" w:type="dxa"/>
            <w:vMerge/>
            <w:vAlign w:val="center"/>
          </w:tcPr>
          <w:p w14:paraId="708B914A" w14:textId="77777777" w:rsidR="00596CA3" w:rsidRPr="001A5751" w:rsidRDefault="00596CA3" w:rsidP="00596CA3">
            <w:pPr>
              <w:jc w:val="center"/>
              <w:rPr>
                <w:rFonts w:cstheme="minorHAnsi"/>
              </w:rPr>
            </w:pPr>
          </w:p>
        </w:tc>
      </w:tr>
      <w:tr w:rsidR="00596CA3" w:rsidRPr="001A5751" w14:paraId="06B63648" w14:textId="3551AEBB" w:rsidTr="00596CA3">
        <w:tc>
          <w:tcPr>
            <w:tcW w:w="1468" w:type="dxa"/>
          </w:tcPr>
          <w:p w14:paraId="60123755" w14:textId="092CBB68" w:rsidR="00596CA3" w:rsidRPr="001A5751" w:rsidRDefault="00596CA3" w:rsidP="00904073">
            <w:pPr>
              <w:rPr>
                <w:rFonts w:cstheme="minorHAnsi"/>
              </w:rPr>
            </w:pPr>
            <w:proofErr w:type="spellStart"/>
            <w:r w:rsidRPr="001A5751">
              <w:rPr>
                <w:rFonts w:cstheme="minorHAnsi"/>
              </w:rPr>
              <w:t>easy_ham</w:t>
            </w:r>
            <w:proofErr w:type="spellEnd"/>
          </w:p>
        </w:tc>
        <w:tc>
          <w:tcPr>
            <w:tcW w:w="1258" w:type="dxa"/>
          </w:tcPr>
          <w:p w14:paraId="35E1A43A" w14:textId="1B89B50C" w:rsidR="00596CA3" w:rsidRPr="001A5751" w:rsidRDefault="00596CA3" w:rsidP="00904073">
            <w:pPr>
              <w:rPr>
                <w:rFonts w:cstheme="minorHAnsi"/>
              </w:rPr>
            </w:pPr>
            <w:r w:rsidRPr="001A5751">
              <w:rPr>
                <w:rFonts w:cstheme="minorHAnsi"/>
              </w:rPr>
              <w:t>Ham</w:t>
            </w:r>
          </w:p>
        </w:tc>
        <w:tc>
          <w:tcPr>
            <w:tcW w:w="1404" w:type="dxa"/>
          </w:tcPr>
          <w:p w14:paraId="2C661193" w14:textId="78C7632E" w:rsidR="00596CA3" w:rsidRPr="001A5751" w:rsidRDefault="00596CA3" w:rsidP="00904073">
            <w:pPr>
              <w:rPr>
                <w:rFonts w:cstheme="minorHAnsi"/>
              </w:rPr>
            </w:pPr>
            <w:r w:rsidRPr="001A5751">
              <w:rPr>
                <w:rFonts w:cstheme="minorHAnsi"/>
              </w:rPr>
              <w:t>5,052</w:t>
            </w:r>
          </w:p>
        </w:tc>
        <w:tc>
          <w:tcPr>
            <w:tcW w:w="1260" w:type="dxa"/>
            <w:vMerge w:val="restart"/>
            <w:vAlign w:val="center"/>
          </w:tcPr>
          <w:p w14:paraId="62BCF956" w14:textId="3D612FBF" w:rsidR="00596CA3" w:rsidRPr="001A5751" w:rsidRDefault="00596CA3" w:rsidP="00596CA3">
            <w:pPr>
              <w:jc w:val="center"/>
              <w:rPr>
                <w:rFonts w:cstheme="minorHAnsi"/>
              </w:rPr>
            </w:pPr>
            <w:r w:rsidRPr="001A5751">
              <w:rPr>
                <w:rFonts w:cstheme="minorHAnsi"/>
              </w:rPr>
              <w:t>6,954</w:t>
            </w:r>
          </w:p>
        </w:tc>
        <w:tc>
          <w:tcPr>
            <w:tcW w:w="1700" w:type="dxa"/>
            <w:vMerge w:val="restart"/>
            <w:vAlign w:val="center"/>
          </w:tcPr>
          <w:p w14:paraId="19A916AD" w14:textId="3592C027" w:rsidR="00596CA3" w:rsidRPr="001A5751" w:rsidRDefault="00596CA3" w:rsidP="00596CA3">
            <w:pPr>
              <w:jc w:val="center"/>
              <w:rPr>
                <w:rFonts w:cstheme="minorHAnsi"/>
              </w:rPr>
            </w:pPr>
            <w:r w:rsidRPr="001A5751">
              <w:rPr>
                <w:rFonts w:cstheme="minorHAnsi"/>
              </w:rPr>
              <w:t>75%</w:t>
            </w:r>
          </w:p>
        </w:tc>
      </w:tr>
      <w:tr w:rsidR="00596CA3" w:rsidRPr="001A5751" w14:paraId="5E8CFBA0" w14:textId="06D79D0E" w:rsidTr="00596CA3">
        <w:tc>
          <w:tcPr>
            <w:tcW w:w="1468" w:type="dxa"/>
          </w:tcPr>
          <w:p w14:paraId="16746136" w14:textId="66AEAA28" w:rsidR="00596CA3" w:rsidRPr="001A5751" w:rsidRDefault="00596CA3" w:rsidP="00904073">
            <w:pPr>
              <w:rPr>
                <w:rFonts w:cstheme="minorHAnsi"/>
              </w:rPr>
            </w:pPr>
            <w:r w:rsidRPr="001A5751">
              <w:rPr>
                <w:rFonts w:cstheme="minorHAnsi"/>
              </w:rPr>
              <w:t>easy_ham_2</w:t>
            </w:r>
          </w:p>
        </w:tc>
        <w:tc>
          <w:tcPr>
            <w:tcW w:w="1258" w:type="dxa"/>
          </w:tcPr>
          <w:p w14:paraId="09C204F3" w14:textId="0B2B80CA" w:rsidR="00596CA3" w:rsidRPr="001A5751" w:rsidRDefault="00596CA3" w:rsidP="00904073">
            <w:pPr>
              <w:rPr>
                <w:rFonts w:cstheme="minorHAnsi"/>
              </w:rPr>
            </w:pPr>
            <w:r w:rsidRPr="001A5751">
              <w:rPr>
                <w:rFonts w:cstheme="minorHAnsi"/>
              </w:rPr>
              <w:t>Ham</w:t>
            </w:r>
          </w:p>
        </w:tc>
        <w:tc>
          <w:tcPr>
            <w:tcW w:w="1404" w:type="dxa"/>
          </w:tcPr>
          <w:p w14:paraId="734497D2" w14:textId="5152937E" w:rsidR="00596CA3" w:rsidRPr="001A5751" w:rsidRDefault="00596CA3" w:rsidP="00904073">
            <w:pPr>
              <w:rPr>
                <w:rFonts w:cstheme="minorHAnsi"/>
              </w:rPr>
            </w:pPr>
            <w:r w:rsidRPr="001A5751">
              <w:rPr>
                <w:rFonts w:cstheme="minorHAnsi"/>
              </w:rPr>
              <w:t>1,401</w:t>
            </w:r>
          </w:p>
        </w:tc>
        <w:tc>
          <w:tcPr>
            <w:tcW w:w="1260" w:type="dxa"/>
            <w:vMerge/>
          </w:tcPr>
          <w:p w14:paraId="29814050" w14:textId="77777777" w:rsidR="00596CA3" w:rsidRPr="001A5751" w:rsidRDefault="00596CA3" w:rsidP="00904073">
            <w:pPr>
              <w:rPr>
                <w:rFonts w:cstheme="minorHAnsi"/>
              </w:rPr>
            </w:pPr>
          </w:p>
        </w:tc>
        <w:tc>
          <w:tcPr>
            <w:tcW w:w="1700" w:type="dxa"/>
            <w:vMerge/>
          </w:tcPr>
          <w:p w14:paraId="18B0CA07" w14:textId="77777777" w:rsidR="00596CA3" w:rsidRPr="001A5751" w:rsidRDefault="00596CA3" w:rsidP="00904073">
            <w:pPr>
              <w:rPr>
                <w:rFonts w:cstheme="minorHAnsi"/>
              </w:rPr>
            </w:pPr>
          </w:p>
        </w:tc>
      </w:tr>
      <w:tr w:rsidR="00596CA3" w:rsidRPr="001A5751" w14:paraId="40E2DCCB" w14:textId="51431AE6" w:rsidTr="00596CA3">
        <w:tc>
          <w:tcPr>
            <w:tcW w:w="1468" w:type="dxa"/>
          </w:tcPr>
          <w:p w14:paraId="4966AAFE" w14:textId="7E74C580" w:rsidR="00596CA3" w:rsidRPr="001A5751" w:rsidRDefault="00596CA3" w:rsidP="00904073">
            <w:pPr>
              <w:rPr>
                <w:rFonts w:cstheme="minorHAnsi"/>
              </w:rPr>
            </w:pPr>
            <w:proofErr w:type="spellStart"/>
            <w:r w:rsidRPr="001A5751">
              <w:rPr>
                <w:rFonts w:cstheme="minorHAnsi"/>
              </w:rPr>
              <w:t>hard_ham</w:t>
            </w:r>
            <w:proofErr w:type="spellEnd"/>
          </w:p>
        </w:tc>
        <w:tc>
          <w:tcPr>
            <w:tcW w:w="1258" w:type="dxa"/>
          </w:tcPr>
          <w:p w14:paraId="02BA9C75" w14:textId="1EF86F1F" w:rsidR="00596CA3" w:rsidRPr="001A5751" w:rsidRDefault="00596CA3" w:rsidP="00904073">
            <w:pPr>
              <w:rPr>
                <w:rFonts w:cstheme="minorHAnsi"/>
              </w:rPr>
            </w:pPr>
            <w:r w:rsidRPr="001A5751">
              <w:rPr>
                <w:rFonts w:cstheme="minorHAnsi"/>
              </w:rPr>
              <w:t>Ham</w:t>
            </w:r>
          </w:p>
        </w:tc>
        <w:tc>
          <w:tcPr>
            <w:tcW w:w="1404" w:type="dxa"/>
          </w:tcPr>
          <w:p w14:paraId="4C10E13C" w14:textId="4E907DD7" w:rsidR="00596CA3" w:rsidRPr="001A5751" w:rsidRDefault="00596CA3" w:rsidP="00904073">
            <w:pPr>
              <w:rPr>
                <w:rFonts w:cstheme="minorHAnsi"/>
              </w:rPr>
            </w:pPr>
            <w:r w:rsidRPr="001A5751">
              <w:rPr>
                <w:rFonts w:cstheme="minorHAnsi"/>
              </w:rPr>
              <w:t>501</w:t>
            </w:r>
          </w:p>
        </w:tc>
        <w:tc>
          <w:tcPr>
            <w:tcW w:w="1260" w:type="dxa"/>
            <w:vMerge/>
          </w:tcPr>
          <w:p w14:paraId="3E9DA57F" w14:textId="77777777" w:rsidR="00596CA3" w:rsidRPr="001A5751" w:rsidRDefault="00596CA3" w:rsidP="00904073">
            <w:pPr>
              <w:rPr>
                <w:rFonts w:cstheme="minorHAnsi"/>
              </w:rPr>
            </w:pPr>
          </w:p>
        </w:tc>
        <w:tc>
          <w:tcPr>
            <w:tcW w:w="1700" w:type="dxa"/>
            <w:vMerge/>
          </w:tcPr>
          <w:p w14:paraId="166BD7C7" w14:textId="77777777" w:rsidR="00596CA3" w:rsidRPr="001A5751" w:rsidRDefault="00596CA3" w:rsidP="00904073">
            <w:pPr>
              <w:rPr>
                <w:rFonts w:cstheme="minorHAnsi"/>
              </w:rPr>
            </w:pPr>
          </w:p>
        </w:tc>
      </w:tr>
    </w:tbl>
    <w:p w14:paraId="23D3851A" w14:textId="77777777" w:rsidR="00904073" w:rsidRPr="001A5751" w:rsidRDefault="00904073" w:rsidP="00904073">
      <w:pPr>
        <w:rPr>
          <w:rFonts w:cstheme="minorHAnsi"/>
        </w:rPr>
      </w:pPr>
    </w:p>
    <w:p w14:paraId="16D5DB9B" w14:textId="26A88219" w:rsidR="00E8397A" w:rsidRPr="001A5751" w:rsidRDefault="00596CA3" w:rsidP="00596CA3">
      <w:pPr>
        <w:rPr>
          <w:rFonts w:cstheme="minorHAnsi"/>
        </w:rPr>
      </w:pPr>
      <w:r w:rsidRPr="001A5751">
        <w:rPr>
          <w:rFonts w:cstheme="minorHAnsi"/>
        </w:rPr>
        <w:t xml:space="preserve">An email message has two parts, the email header and email body, which mirrors the concept of a standard letter that is sent through the United States Postage system.  The email header is </w:t>
      </w:r>
      <w:proofErr w:type="gramStart"/>
      <w:r w:rsidRPr="001A5751">
        <w:rPr>
          <w:rFonts w:cstheme="minorHAnsi"/>
        </w:rPr>
        <w:t>similar to</w:t>
      </w:r>
      <w:proofErr w:type="gramEnd"/>
      <w:r w:rsidRPr="001A5751">
        <w:rPr>
          <w:rFonts w:cstheme="minorHAnsi"/>
        </w:rPr>
        <w:t xml:space="preserve"> the envelope that encapsulates the letter and contains metadata about where the email is going, additional recipients that will also receive the email, </w:t>
      </w:r>
      <w:r w:rsidR="00E53056">
        <w:rPr>
          <w:rFonts w:cstheme="minorHAnsi"/>
        </w:rPr>
        <w:t xml:space="preserve">and </w:t>
      </w:r>
      <w:r w:rsidRPr="001A5751">
        <w:rPr>
          <w:rFonts w:cstheme="minorHAnsi"/>
        </w:rPr>
        <w:t>routing information</w:t>
      </w:r>
      <w:r w:rsidR="00E8397A" w:rsidRPr="001A5751">
        <w:rPr>
          <w:rFonts w:cstheme="minorHAnsi"/>
        </w:rPr>
        <w:t>.  This information is contained in a key: value pair.  The body of the email message is analogous to the letter being sent within the postal envelope.  The body of the email message is separated from the email header by a single empty line.  When an email attachment is added to the email message, the attachment is included in the body of the email message</w:t>
      </w:r>
      <w:r w:rsidR="00E8397A" w:rsidRPr="001A5751">
        <w:rPr>
          <w:rStyle w:val="FootnoteReference"/>
          <w:rFonts w:cstheme="minorHAnsi"/>
        </w:rPr>
        <w:footnoteReference w:id="5"/>
      </w:r>
      <w:r w:rsidR="00E8397A" w:rsidRPr="001A5751">
        <w:rPr>
          <w:rFonts w:cstheme="minorHAnsi"/>
        </w:rPr>
        <w:t>.</w:t>
      </w:r>
      <w:r w:rsidR="008A34EC" w:rsidRPr="001A5751">
        <w:rPr>
          <w:rFonts w:cstheme="minorHAnsi"/>
        </w:rPr>
        <w:t xml:space="preserve">  Within the metadata, the Content-Type key communicates if the message has an attachment or not.  If the message does not have an attachment, the value of “TEXT/PLAIN” is provided.  If the message has an attachment, the value of “multipart”</w:t>
      </w:r>
      <w:r w:rsidR="000A33D4">
        <w:rPr>
          <w:rFonts w:cstheme="minorHAnsi"/>
        </w:rPr>
        <w:t xml:space="preserve"> is provided</w:t>
      </w:r>
      <w:r w:rsidR="008A34EC" w:rsidRPr="001A5751">
        <w:rPr>
          <w:rFonts w:cstheme="minorHAnsi"/>
        </w:rPr>
        <w:t xml:space="preserve">.  In the case where there is an attachment, there is a boundary string.  After the initial “boundary” is provided, </w:t>
      </w:r>
      <w:r w:rsidR="000A33D4">
        <w:rPr>
          <w:rFonts w:cstheme="minorHAnsi"/>
        </w:rPr>
        <w:t xml:space="preserve">a </w:t>
      </w:r>
      <w:r w:rsidR="008A34EC" w:rsidRPr="001A5751">
        <w:rPr>
          <w:rFonts w:cstheme="minorHAnsi"/>
        </w:rPr>
        <w:t xml:space="preserve">subsequent </w:t>
      </w:r>
      <w:r w:rsidR="00125B5E" w:rsidRPr="001A5751">
        <w:rPr>
          <w:rFonts w:cstheme="minorHAnsi"/>
        </w:rPr>
        <w:t>boundary string is preceded by two hyphens, except the final boundary where it is preceded and followed by two hyphens.</w:t>
      </w:r>
    </w:p>
    <w:p w14:paraId="6E6361C3" w14:textId="77777777" w:rsidR="00595F2C" w:rsidRPr="001A5751" w:rsidRDefault="00595F2C">
      <w:pPr>
        <w:rPr>
          <w:rFonts w:cstheme="minorHAnsi"/>
          <w:b/>
          <w:bCs/>
          <w:sz w:val="32"/>
          <w:szCs w:val="32"/>
        </w:rPr>
      </w:pPr>
      <w:r w:rsidRPr="001A5751">
        <w:rPr>
          <w:rFonts w:cstheme="minorHAnsi"/>
          <w:b/>
          <w:bCs/>
          <w:sz w:val="32"/>
          <w:szCs w:val="32"/>
        </w:rPr>
        <w:br w:type="page"/>
      </w:r>
    </w:p>
    <w:p w14:paraId="08A0AD7F" w14:textId="7757624F"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3 Data Cleansing </w:t>
      </w:r>
    </w:p>
    <w:p w14:paraId="06693F55" w14:textId="6F40A8AE" w:rsidR="00AD6EE4" w:rsidRPr="001A5751" w:rsidRDefault="001A5751">
      <w:pPr>
        <w:rPr>
          <w:rFonts w:cstheme="minorHAnsi"/>
          <w:b/>
          <w:bCs/>
          <w:sz w:val="32"/>
          <w:szCs w:val="32"/>
        </w:rPr>
      </w:pPr>
      <w:r>
        <w:rPr>
          <w:rFonts w:cstheme="minorHAnsi"/>
          <w:bCs/>
        </w:rPr>
        <w:t>The team</w:t>
      </w:r>
      <w:r w:rsidR="00F1341D">
        <w:rPr>
          <w:rFonts w:cstheme="minorHAnsi"/>
          <w:bCs/>
        </w:rPr>
        <w:t xml:space="preserve"> performed parsing of the data to transform it into a </w:t>
      </w:r>
      <w:proofErr w:type="spellStart"/>
      <w:r w:rsidR="00F1341D">
        <w:rPr>
          <w:rFonts w:cstheme="minorHAnsi"/>
          <w:bCs/>
        </w:rPr>
        <w:t>dataframe</w:t>
      </w:r>
      <w:proofErr w:type="spellEnd"/>
      <w:r w:rsidR="00F1341D">
        <w:rPr>
          <w:rFonts w:cstheme="minorHAnsi"/>
          <w:bCs/>
        </w:rPr>
        <w:t xml:space="preserve"> consumable by </w:t>
      </w:r>
      <w:r w:rsidR="0004622D">
        <w:rPr>
          <w:rFonts w:cstheme="minorHAnsi"/>
          <w:bCs/>
        </w:rPr>
        <w:t xml:space="preserve">train/test split and </w:t>
      </w:r>
      <w:r w:rsidR="00C37D09">
        <w:rPr>
          <w:rFonts w:cstheme="minorHAnsi"/>
          <w:bCs/>
        </w:rPr>
        <w:t>cross-validation</w:t>
      </w:r>
      <w:r w:rsidR="00F1341D">
        <w:rPr>
          <w:rFonts w:cstheme="minorHAnsi"/>
          <w:bCs/>
        </w:rPr>
        <w:t xml:space="preserve"> methods. Using these </w:t>
      </w:r>
      <w:r w:rsidR="0004622D">
        <w:rPr>
          <w:rFonts w:cstheme="minorHAnsi"/>
          <w:bCs/>
        </w:rPr>
        <w:t xml:space="preserve">parsing </w:t>
      </w:r>
      <w:r w:rsidR="00F1341D">
        <w:rPr>
          <w:rFonts w:cstheme="minorHAnsi"/>
          <w:bCs/>
        </w:rPr>
        <w:t>methods</w:t>
      </w:r>
      <w:r w:rsidR="0004622D">
        <w:rPr>
          <w:rFonts w:cstheme="minorHAnsi"/>
          <w:bCs/>
        </w:rPr>
        <w:t>,</w:t>
      </w:r>
      <w:r w:rsidR="00F1341D">
        <w:rPr>
          <w:rFonts w:cstheme="minorHAnsi"/>
          <w:bCs/>
        </w:rPr>
        <w:t xml:space="preserve"> the team was able to extract targeted aspects of email messages such as the header, body, recipient lists, priority and date/time. Additional metrics such as “percent capitalized”, “number of recipients”, “percent html” and “is </w:t>
      </w:r>
      <w:proofErr w:type="spellStart"/>
      <w:r w:rsidR="00F1341D">
        <w:rPr>
          <w:rFonts w:cstheme="minorHAnsi"/>
          <w:bCs/>
        </w:rPr>
        <w:t>pgp</w:t>
      </w:r>
      <w:proofErr w:type="spellEnd"/>
      <w:r w:rsidR="00F1341D">
        <w:rPr>
          <w:rFonts w:cstheme="minorHAnsi"/>
          <w:bCs/>
        </w:rPr>
        <w:t xml:space="preserve"> signed” were also retrieved.  The team also had to deal with NAs created as part of the parsing process.</w:t>
      </w:r>
      <w:r w:rsidR="00AD6EE4" w:rsidRPr="001A5751">
        <w:rPr>
          <w:rFonts w:cstheme="minorHAnsi"/>
          <w:b/>
          <w:bCs/>
          <w:sz w:val="32"/>
          <w:szCs w:val="32"/>
        </w:rPr>
        <w:br w:type="page"/>
      </w:r>
    </w:p>
    <w:p w14:paraId="06118F39" w14:textId="3CE709A1" w:rsidR="00455626" w:rsidRPr="001A5751" w:rsidRDefault="00455626" w:rsidP="00455626">
      <w:pPr>
        <w:rPr>
          <w:rFonts w:cstheme="minorHAnsi"/>
          <w:b/>
          <w:bCs/>
          <w:sz w:val="32"/>
          <w:szCs w:val="32"/>
        </w:rPr>
      </w:pPr>
      <w:r w:rsidRPr="001A5751">
        <w:rPr>
          <w:rFonts w:cstheme="minorHAnsi"/>
          <w:b/>
          <w:bCs/>
          <w:sz w:val="32"/>
          <w:szCs w:val="32"/>
        </w:rPr>
        <w:lastRenderedPageBreak/>
        <w:t xml:space="preserve">4 Methods </w:t>
      </w:r>
    </w:p>
    <w:p w14:paraId="356BEC55" w14:textId="5B4668E8" w:rsidR="00AF5F6D" w:rsidRPr="00AF5F6D" w:rsidRDefault="00AF5F6D" w:rsidP="00AD6EE4">
      <w:pPr>
        <w:rPr>
          <w:rFonts w:cstheme="minorHAnsi"/>
          <w:color w:val="000000" w:themeColor="text1"/>
        </w:rPr>
      </w:pPr>
      <w:r w:rsidRPr="00AF5F6D">
        <w:rPr>
          <w:rFonts w:cstheme="minorHAnsi"/>
          <w:color w:val="000000" w:themeColor="text1"/>
        </w:rPr>
        <w:t xml:space="preserve">The team initially performed a standard train/test split method utilizing a recursive portioning technique for analysis. Tweaks to the </w:t>
      </w:r>
      <w:proofErr w:type="spellStart"/>
      <w:r w:rsidRPr="00AF5F6D">
        <w:rPr>
          <w:rFonts w:cstheme="minorHAnsi"/>
          <w:color w:val="000000" w:themeColor="text1"/>
        </w:rPr>
        <w:t>rpart</w:t>
      </w:r>
      <w:proofErr w:type="spellEnd"/>
      <w:r w:rsidRPr="00AF5F6D">
        <w:rPr>
          <w:rFonts w:cstheme="minorHAnsi"/>
          <w:color w:val="000000" w:themeColor="text1"/>
        </w:rPr>
        <w:t xml:space="preserve"> parameters were used to attempt </w:t>
      </w:r>
      <w:r w:rsidR="0004622D">
        <w:rPr>
          <w:rFonts w:cstheme="minorHAnsi"/>
          <w:color w:val="000000" w:themeColor="text1"/>
        </w:rPr>
        <w:t>model</w:t>
      </w:r>
      <w:r w:rsidR="0004622D" w:rsidRPr="00AF5F6D">
        <w:rPr>
          <w:rFonts w:cstheme="minorHAnsi"/>
          <w:color w:val="000000" w:themeColor="text1"/>
        </w:rPr>
        <w:t xml:space="preserve"> </w:t>
      </w:r>
      <w:r w:rsidRPr="00AF5F6D">
        <w:rPr>
          <w:rFonts w:cstheme="minorHAnsi"/>
          <w:color w:val="000000" w:themeColor="text1"/>
        </w:rPr>
        <w:t>improvement. This code can be found in Appendix I</w:t>
      </w:r>
      <w:r>
        <w:rPr>
          <w:rFonts w:cstheme="minorHAnsi"/>
          <w:color w:val="000000" w:themeColor="text1"/>
        </w:rPr>
        <w:t>.</w:t>
      </w:r>
    </w:p>
    <w:p w14:paraId="7D983EC8" w14:textId="77777777" w:rsidR="00AF5F6D" w:rsidRPr="00AF5F6D" w:rsidRDefault="00AF5F6D" w:rsidP="00AD6EE4">
      <w:pPr>
        <w:rPr>
          <w:rFonts w:cstheme="minorHAnsi"/>
          <w:color w:val="000000" w:themeColor="text1"/>
        </w:rPr>
      </w:pPr>
    </w:p>
    <w:p w14:paraId="520C65EA" w14:textId="7E628C94" w:rsidR="00AD6EE4" w:rsidRPr="00AF5F6D" w:rsidRDefault="00AD6EE4" w:rsidP="00AD6EE4">
      <w:pPr>
        <w:rPr>
          <w:rFonts w:cstheme="minorHAnsi"/>
          <w:color w:val="000000" w:themeColor="text1"/>
        </w:rPr>
      </w:pPr>
      <w:r w:rsidRPr="00AF5F6D">
        <w:rPr>
          <w:rFonts w:cstheme="minorHAnsi"/>
          <w:color w:val="000000" w:themeColor="text1"/>
        </w:rPr>
        <w:t xml:space="preserve">The team ran additional analysis on the spam data by utilizing 5-fold </w:t>
      </w:r>
      <w:r w:rsidR="00C37D09">
        <w:rPr>
          <w:rFonts w:cstheme="minorHAnsi"/>
          <w:color w:val="000000" w:themeColor="text1"/>
        </w:rPr>
        <w:t>cross-validation</w:t>
      </w:r>
      <w:r w:rsidRPr="00AF5F6D">
        <w:rPr>
          <w:rFonts w:cstheme="minorHAnsi"/>
          <w:color w:val="000000" w:themeColor="text1"/>
        </w:rPr>
        <w:t xml:space="preserve"> techniques </w:t>
      </w:r>
      <w:proofErr w:type="gramStart"/>
      <w:r w:rsidRPr="00AF5F6D">
        <w:rPr>
          <w:rFonts w:cstheme="minorHAnsi"/>
          <w:color w:val="000000" w:themeColor="text1"/>
        </w:rPr>
        <w:t>in an effort to</w:t>
      </w:r>
      <w:proofErr w:type="gramEnd"/>
      <w:r w:rsidRPr="00AF5F6D">
        <w:rPr>
          <w:rFonts w:cstheme="minorHAnsi"/>
          <w:color w:val="000000" w:themeColor="text1"/>
        </w:rPr>
        <w:t xml:space="preserve"> improve our </w:t>
      </w:r>
      <w:r w:rsidR="0004622D">
        <w:rPr>
          <w:rFonts w:cstheme="minorHAnsi"/>
          <w:color w:val="000000" w:themeColor="text1"/>
        </w:rPr>
        <w:t>model</w:t>
      </w:r>
      <w:r w:rsidRPr="00AF5F6D">
        <w:rPr>
          <w:rFonts w:cstheme="minorHAnsi"/>
          <w:color w:val="000000" w:themeColor="text1"/>
        </w:rPr>
        <w:t xml:space="preserve">. Both the </w:t>
      </w:r>
      <w:r w:rsidR="00AF5F6D" w:rsidRPr="00AF5F6D">
        <w:rPr>
          <w:rFonts w:cstheme="minorHAnsi"/>
          <w:color w:val="000000" w:themeColor="text1"/>
        </w:rPr>
        <w:t>n</w:t>
      </w:r>
      <w:r w:rsidRPr="00AF5F6D">
        <w:rPr>
          <w:rFonts w:cstheme="minorHAnsi"/>
          <w:color w:val="000000" w:themeColor="text1"/>
        </w:rPr>
        <w:t>aïve-</w:t>
      </w:r>
      <w:r w:rsidR="00D55924">
        <w:rPr>
          <w:rFonts w:cstheme="minorHAnsi"/>
          <w:color w:val="000000" w:themeColor="text1"/>
        </w:rPr>
        <w:t>Bayes</w:t>
      </w:r>
      <w:r w:rsidRPr="00AF5F6D">
        <w:rPr>
          <w:rFonts w:cstheme="minorHAnsi"/>
          <w:color w:val="000000" w:themeColor="text1"/>
        </w:rPr>
        <w:t xml:space="preserve"> and </w:t>
      </w:r>
      <w:r w:rsidR="00AF5F6D" w:rsidRPr="00AF5F6D">
        <w:rPr>
          <w:rFonts w:cstheme="minorHAnsi"/>
          <w:color w:val="000000" w:themeColor="text1"/>
        </w:rPr>
        <w:t xml:space="preserve">recursive partitioning </w:t>
      </w:r>
      <w:r w:rsidRPr="00AF5F6D">
        <w:rPr>
          <w:rFonts w:cstheme="minorHAnsi"/>
          <w:color w:val="000000" w:themeColor="text1"/>
        </w:rPr>
        <w:t>methods were used for this cross-validation analysis.</w:t>
      </w:r>
      <w:r w:rsidR="00AF5F6D" w:rsidRPr="00AF5F6D">
        <w:rPr>
          <w:rFonts w:cstheme="minorHAnsi"/>
          <w:color w:val="000000" w:themeColor="text1"/>
        </w:rPr>
        <w:t xml:space="preserve"> This code can be found in Appendix II.</w:t>
      </w:r>
    </w:p>
    <w:p w14:paraId="356FDEEB" w14:textId="1FC7B2A4" w:rsidR="00AF5F6D" w:rsidRPr="00AF5F6D" w:rsidRDefault="00AF5F6D" w:rsidP="00AD6EE4">
      <w:pPr>
        <w:rPr>
          <w:rFonts w:cstheme="minorHAnsi"/>
          <w:color w:val="000000" w:themeColor="text1"/>
        </w:rPr>
      </w:pPr>
    </w:p>
    <w:p w14:paraId="4B1D0C2D" w14:textId="2F886A50" w:rsidR="00AF5F6D" w:rsidRPr="00AF5F6D" w:rsidRDefault="00AF5F6D" w:rsidP="00AD6EE4">
      <w:pPr>
        <w:rPr>
          <w:rFonts w:cstheme="minorHAnsi"/>
          <w:color w:val="000000" w:themeColor="text1"/>
        </w:rPr>
      </w:pPr>
      <w:r w:rsidRPr="00AF5F6D">
        <w:rPr>
          <w:rFonts w:cstheme="minorHAnsi"/>
          <w:color w:val="000000" w:themeColor="text1"/>
        </w:rPr>
        <w:t xml:space="preserve">The team did attempt to utilize a </w:t>
      </w:r>
      <w:r w:rsidR="00C37D09">
        <w:rPr>
          <w:rFonts w:cstheme="minorHAnsi"/>
          <w:color w:val="000000" w:themeColor="text1"/>
        </w:rPr>
        <w:t>cross-validation</w:t>
      </w:r>
      <w:r w:rsidRPr="00AF5F6D">
        <w:rPr>
          <w:rFonts w:cstheme="minorHAnsi"/>
          <w:color w:val="000000" w:themeColor="text1"/>
        </w:rPr>
        <w:t xml:space="preserve"> technique on the original </w:t>
      </w:r>
      <w:proofErr w:type="spellStart"/>
      <w:r w:rsidRPr="00AF5F6D">
        <w:rPr>
          <w:rFonts w:cstheme="minorHAnsi"/>
          <w:color w:val="000000" w:themeColor="text1"/>
        </w:rPr>
        <w:t>msgWordList</w:t>
      </w:r>
      <w:proofErr w:type="spellEnd"/>
      <w:r w:rsidRPr="00AF5F6D">
        <w:rPr>
          <w:rFonts w:cstheme="minorHAnsi"/>
          <w:color w:val="000000" w:themeColor="text1"/>
        </w:rPr>
        <w:t xml:space="preserve"> set, however significant road blocks were encountered, and the method was abandoned for another approach. Code for this effort is found in Appendix III for context.</w:t>
      </w:r>
    </w:p>
    <w:p w14:paraId="03BBADEF" w14:textId="77777777" w:rsidR="00AD6EE4" w:rsidRPr="001A5751" w:rsidRDefault="00AD6EE4">
      <w:pPr>
        <w:rPr>
          <w:rFonts w:cstheme="minorHAnsi"/>
          <w:color w:val="00B050"/>
        </w:rPr>
      </w:pPr>
    </w:p>
    <w:p w14:paraId="7222D234" w14:textId="77777777" w:rsidR="00AD6EE4" w:rsidRPr="001A5751" w:rsidRDefault="00AD6EE4">
      <w:pPr>
        <w:rPr>
          <w:rFonts w:cstheme="minorHAnsi"/>
          <w:b/>
          <w:bCs/>
          <w:sz w:val="32"/>
          <w:szCs w:val="32"/>
        </w:rPr>
      </w:pPr>
      <w:r w:rsidRPr="001A5751">
        <w:rPr>
          <w:rFonts w:cstheme="minorHAnsi"/>
          <w:b/>
          <w:bCs/>
          <w:sz w:val="32"/>
          <w:szCs w:val="32"/>
        </w:rPr>
        <w:br w:type="page"/>
      </w:r>
    </w:p>
    <w:p w14:paraId="253FE996" w14:textId="08D86EE4" w:rsidR="0047530B" w:rsidRPr="001A5751" w:rsidRDefault="00A62B6D">
      <w:pPr>
        <w:rPr>
          <w:rFonts w:cstheme="minorHAnsi"/>
          <w:b/>
          <w:bCs/>
          <w:sz w:val="32"/>
          <w:szCs w:val="32"/>
        </w:rPr>
      </w:pPr>
      <w:r w:rsidRPr="001A5751">
        <w:rPr>
          <w:rFonts w:cstheme="minorHAnsi"/>
          <w:b/>
          <w:bCs/>
          <w:sz w:val="32"/>
          <w:szCs w:val="32"/>
        </w:rPr>
        <w:lastRenderedPageBreak/>
        <w:t>5</w:t>
      </w:r>
      <w:r w:rsidR="00BD1687" w:rsidRPr="001A5751">
        <w:rPr>
          <w:rFonts w:cstheme="minorHAnsi"/>
          <w:b/>
          <w:bCs/>
          <w:sz w:val="32"/>
          <w:szCs w:val="32"/>
        </w:rPr>
        <w:t xml:space="preserve"> Results </w:t>
      </w:r>
    </w:p>
    <w:p w14:paraId="27E43B98" w14:textId="387D51A6" w:rsidR="00AF5F6D" w:rsidRDefault="00AF5F6D" w:rsidP="009C042F">
      <w:pPr>
        <w:pStyle w:val="NormalWeb"/>
        <w:rPr>
          <w:rStyle w:val="c-messagebody"/>
          <w:rFonts w:asciiTheme="minorHAnsi" w:hAnsiTheme="minorHAnsi" w:cstheme="minorHAnsi"/>
          <w:sz w:val="22"/>
          <w:szCs w:val="22"/>
        </w:rPr>
      </w:pPr>
      <w:r>
        <w:rPr>
          <w:rStyle w:val="c-messagebody"/>
          <w:rFonts w:asciiTheme="minorHAnsi" w:hAnsiTheme="minorHAnsi" w:cstheme="minorHAnsi"/>
          <w:sz w:val="22"/>
          <w:szCs w:val="22"/>
        </w:rPr>
        <w:t>The team’s responses to the case study’s questions are as follows:</w:t>
      </w:r>
    </w:p>
    <w:p w14:paraId="51C32C16" w14:textId="19AD495D" w:rsidR="0036632E" w:rsidRPr="00AF5F6D" w:rsidRDefault="009C042F" w:rsidP="009C042F">
      <w:pPr>
        <w:pStyle w:val="NormalWeb"/>
        <w:rPr>
          <w:rFonts w:asciiTheme="minorHAnsi" w:hAnsiTheme="minorHAnsi" w:cstheme="minorHAnsi"/>
          <w:sz w:val="22"/>
          <w:szCs w:val="22"/>
        </w:rPr>
      </w:pPr>
      <w:r w:rsidRPr="00AF5F6D">
        <w:rPr>
          <w:rStyle w:val="c-messagebody"/>
          <w:rFonts w:asciiTheme="minorHAnsi" w:hAnsiTheme="minorHAnsi" w:cstheme="minorHAnsi"/>
          <w:sz w:val="22"/>
          <w:szCs w:val="22"/>
        </w:rPr>
        <w:t xml:space="preserve">Question 19) </w:t>
      </w:r>
      <w:r w:rsidRPr="00AF5F6D">
        <w:rPr>
          <w:rFonts w:asciiTheme="minorHAnsi" w:hAnsiTheme="minorHAnsi" w:cstheme="minorHAnsi"/>
          <w:sz w:val="22"/>
          <w:szCs w:val="22"/>
        </w:rPr>
        <w:t xml:space="preserve">Consider the other parameters that can be used to control the recursive partitioning process. Read the documentation for them in the </w:t>
      </w:r>
      <w:proofErr w:type="spellStart"/>
      <w:proofErr w:type="gramStart"/>
      <w:r w:rsidRPr="00AF5F6D">
        <w:rPr>
          <w:rFonts w:asciiTheme="minorHAnsi" w:hAnsiTheme="minorHAnsi" w:cstheme="minorHAnsi"/>
          <w:i/>
          <w:iCs/>
          <w:sz w:val="22"/>
          <w:szCs w:val="22"/>
        </w:rPr>
        <w:t>rpart.control</w:t>
      </w:r>
      <w:proofErr w:type="spellEnd"/>
      <w:proofErr w:type="gramEnd"/>
      <w:r w:rsidRPr="00AF5F6D">
        <w:rPr>
          <w:rFonts w:asciiTheme="minorHAnsi" w:hAnsiTheme="minorHAnsi" w:cstheme="minorHAnsi"/>
          <w:i/>
          <w:iCs/>
          <w:sz w:val="22"/>
          <w:szCs w:val="22"/>
        </w:rPr>
        <w:t xml:space="preserve">() </w:t>
      </w:r>
      <w:r w:rsidRPr="00AF5F6D">
        <w:rPr>
          <w:rFonts w:asciiTheme="minorHAnsi" w:hAnsiTheme="minorHAnsi" w:cstheme="minorHAnsi"/>
          <w:sz w:val="22"/>
          <w:szCs w:val="22"/>
        </w:rPr>
        <w:t xml:space="preserve">documentation. </w:t>
      </w:r>
    </w:p>
    <w:p w14:paraId="5D0CE835" w14:textId="166975EB" w:rsidR="007E266D" w:rsidRPr="00AF5F6D" w:rsidRDefault="007E266D"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Documentation for </w:t>
      </w:r>
      <w:proofErr w:type="spellStart"/>
      <w:proofErr w:type="gramStart"/>
      <w:r w:rsidRPr="00AF5F6D">
        <w:rPr>
          <w:rFonts w:asciiTheme="minorHAnsi" w:hAnsiTheme="minorHAnsi" w:cstheme="minorHAnsi"/>
          <w:b/>
          <w:bCs/>
          <w:sz w:val="22"/>
          <w:szCs w:val="22"/>
        </w:rPr>
        <w:t>rpart.control</w:t>
      </w:r>
      <w:proofErr w:type="spellEnd"/>
      <w:proofErr w:type="gramEnd"/>
      <w:r w:rsidRPr="00AF5F6D">
        <w:rPr>
          <w:rFonts w:asciiTheme="minorHAnsi" w:hAnsiTheme="minorHAnsi" w:cstheme="minorHAnsi"/>
          <w:b/>
          <w:bCs/>
          <w:sz w:val="22"/>
          <w:szCs w:val="22"/>
        </w:rPr>
        <w:t>() was provided in:</w:t>
      </w:r>
    </w:p>
    <w:p w14:paraId="3F90DB72" w14:textId="1468850C" w:rsidR="007E266D" w:rsidRPr="00AF5F6D" w:rsidRDefault="00086BBE" w:rsidP="007E266D">
      <w:pPr>
        <w:pStyle w:val="NormalWeb"/>
        <w:rPr>
          <w:rFonts w:asciiTheme="minorHAnsi" w:hAnsiTheme="minorHAnsi" w:cstheme="minorHAnsi"/>
          <w:sz w:val="22"/>
          <w:szCs w:val="22"/>
        </w:rPr>
      </w:pPr>
      <w:hyperlink r:id="rId9" w:history="1">
        <w:r w:rsidR="007E266D" w:rsidRPr="00AF5F6D">
          <w:rPr>
            <w:rStyle w:val="Hyperlink"/>
            <w:rFonts w:asciiTheme="minorHAnsi" w:hAnsiTheme="minorHAnsi" w:cstheme="minorHAnsi"/>
            <w:sz w:val="22"/>
            <w:szCs w:val="22"/>
          </w:rPr>
          <w:t>https://www.rdocumentation.org/packages/rpart/versions/4.1-15/topics/rpart.control</w:t>
        </w:r>
      </w:hyperlink>
    </w:p>
    <w:p w14:paraId="1C7D7D1D" w14:textId="08C4E5D2" w:rsidR="007140E7"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Also, carry out an Internet search for more information on how to tweak the </w:t>
      </w:r>
      <w:proofErr w:type="spellStart"/>
      <w:proofErr w:type="gramStart"/>
      <w:r w:rsidRPr="00AF5F6D">
        <w:rPr>
          <w:rFonts w:asciiTheme="minorHAnsi" w:hAnsiTheme="minorHAnsi" w:cstheme="minorHAnsi"/>
          <w:b/>
          <w:bCs/>
          <w:i/>
          <w:iCs/>
          <w:sz w:val="22"/>
          <w:szCs w:val="22"/>
        </w:rPr>
        <w:t>rpart</w:t>
      </w:r>
      <w:proofErr w:type="spellEnd"/>
      <w:r w:rsidRPr="00AF5F6D">
        <w:rPr>
          <w:rFonts w:asciiTheme="minorHAnsi" w:hAnsiTheme="minorHAnsi" w:cstheme="minorHAnsi"/>
          <w:b/>
          <w:bCs/>
          <w:i/>
          <w:iCs/>
          <w:sz w:val="22"/>
          <w:szCs w:val="22"/>
        </w:rPr>
        <w:t>(</w:t>
      </w:r>
      <w:proofErr w:type="gramEnd"/>
      <w:r w:rsidRPr="00AF5F6D">
        <w:rPr>
          <w:rFonts w:asciiTheme="minorHAnsi" w:hAnsiTheme="minorHAnsi" w:cstheme="minorHAnsi"/>
          <w:b/>
          <w:bCs/>
          <w:i/>
          <w:iCs/>
          <w:sz w:val="22"/>
          <w:szCs w:val="22"/>
        </w:rPr>
        <w:t xml:space="preserve">) </w:t>
      </w:r>
      <w:r w:rsidRPr="00AF5F6D">
        <w:rPr>
          <w:rFonts w:asciiTheme="minorHAnsi" w:hAnsiTheme="minorHAnsi" w:cstheme="minorHAnsi"/>
          <w:b/>
          <w:bCs/>
          <w:sz w:val="22"/>
          <w:szCs w:val="22"/>
        </w:rPr>
        <w:t>tuning parameters. Experiment with values for these parameters.</w:t>
      </w:r>
      <w:r w:rsidR="0036632E" w:rsidRPr="00AF5F6D">
        <w:rPr>
          <w:rFonts w:asciiTheme="minorHAnsi" w:hAnsiTheme="minorHAnsi" w:cstheme="minorHAnsi"/>
          <w:b/>
          <w:bCs/>
          <w:sz w:val="22"/>
          <w:szCs w:val="22"/>
        </w:rPr>
        <w:t xml:space="preserve"> </w:t>
      </w:r>
    </w:p>
    <w:p w14:paraId="24234C7D" w14:textId="27DE5204" w:rsidR="007E266D" w:rsidRPr="00AF5F6D" w:rsidRDefault="00086BBE" w:rsidP="007E266D">
      <w:pPr>
        <w:pStyle w:val="NormalWeb"/>
        <w:rPr>
          <w:rFonts w:asciiTheme="minorHAnsi" w:hAnsiTheme="minorHAnsi" w:cstheme="minorHAnsi"/>
          <w:sz w:val="22"/>
          <w:szCs w:val="22"/>
        </w:rPr>
      </w:pPr>
      <w:hyperlink r:id="rId10" w:history="1">
        <w:r w:rsidR="007E266D" w:rsidRPr="00AF5F6D">
          <w:rPr>
            <w:rStyle w:val="Hyperlink"/>
            <w:rFonts w:asciiTheme="minorHAnsi" w:hAnsiTheme="minorHAnsi" w:cstheme="minorHAnsi"/>
            <w:sz w:val="22"/>
            <w:szCs w:val="22"/>
          </w:rPr>
          <w:t>https://www.gormanalysis.com/blog/decision-trees-in-r-using-rpart/</w:t>
        </w:r>
      </w:hyperlink>
    </w:p>
    <w:p w14:paraId="08316572" w14:textId="17DCE887" w:rsidR="007E266D" w:rsidRPr="00AF5F6D" w:rsidRDefault="00086BBE" w:rsidP="007E266D">
      <w:pPr>
        <w:pStyle w:val="NormalWeb"/>
        <w:rPr>
          <w:rFonts w:asciiTheme="minorHAnsi" w:hAnsiTheme="minorHAnsi" w:cstheme="minorHAnsi"/>
          <w:sz w:val="22"/>
          <w:szCs w:val="22"/>
        </w:rPr>
      </w:pPr>
      <w:hyperlink r:id="rId11" w:history="1">
        <w:r w:rsidR="007E266D" w:rsidRPr="00AF5F6D">
          <w:rPr>
            <w:rStyle w:val="Hyperlink"/>
            <w:rFonts w:asciiTheme="minorHAnsi" w:hAnsiTheme="minorHAnsi" w:cstheme="minorHAnsi"/>
            <w:sz w:val="22"/>
            <w:szCs w:val="22"/>
          </w:rPr>
          <w:t>https://csantill.github.io/RTuningModelParameters/</w:t>
        </w:r>
      </w:hyperlink>
    </w:p>
    <w:p w14:paraId="04B14F35" w14:textId="534ECD21" w:rsidR="007E266D" w:rsidRPr="00AF5F6D" w:rsidRDefault="00086BBE" w:rsidP="009C042F">
      <w:pPr>
        <w:pStyle w:val="NormalWeb"/>
        <w:rPr>
          <w:rFonts w:asciiTheme="minorHAnsi" w:hAnsiTheme="minorHAnsi" w:cstheme="minorHAnsi"/>
          <w:sz w:val="22"/>
          <w:szCs w:val="22"/>
        </w:rPr>
      </w:pPr>
      <w:hyperlink r:id="rId12" w:history="1">
        <w:r w:rsidR="007E266D" w:rsidRPr="00AF5F6D">
          <w:rPr>
            <w:rStyle w:val="Hyperlink"/>
            <w:rFonts w:asciiTheme="minorHAnsi" w:hAnsiTheme="minorHAnsi" w:cstheme="minorHAnsi"/>
            <w:sz w:val="22"/>
            <w:szCs w:val="22"/>
          </w:rPr>
          <w:t>https://www.mayo.edu/research/documents/rpartminipdf/doc-10027257</w:t>
        </w:r>
      </w:hyperlink>
    </w:p>
    <w:p w14:paraId="74AA95B8" w14:textId="1FC09663" w:rsidR="0036632E"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Do the trees that result make sense with your understanding of how the parameters are used? </w:t>
      </w:r>
    </w:p>
    <w:p w14:paraId="3A560C29" w14:textId="3ED5457D" w:rsidR="007E266D" w:rsidRPr="00AF5F6D" w:rsidRDefault="007E266D" w:rsidP="009C042F">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Yes, but only to a certain extent.  The complexity parameter (cp) seemed to be the most relevant parameter to adjust in setting the output.  </w:t>
      </w:r>
    </w:p>
    <w:p w14:paraId="26967C2B" w14:textId="3DC33429" w:rsidR="009C042F" w:rsidRPr="00AF5F6D" w:rsidRDefault="009C042F" w:rsidP="009C042F">
      <w:pPr>
        <w:pStyle w:val="NormalWeb"/>
        <w:rPr>
          <w:rFonts w:asciiTheme="minorHAnsi" w:hAnsiTheme="minorHAnsi" w:cstheme="minorHAnsi"/>
          <w:b/>
          <w:bCs/>
          <w:sz w:val="22"/>
          <w:szCs w:val="22"/>
        </w:rPr>
      </w:pPr>
      <w:r w:rsidRPr="00AF5F6D">
        <w:rPr>
          <w:rFonts w:asciiTheme="minorHAnsi" w:hAnsiTheme="minorHAnsi" w:cstheme="minorHAnsi"/>
          <w:b/>
          <w:bCs/>
          <w:sz w:val="22"/>
          <w:szCs w:val="22"/>
        </w:rPr>
        <w:t xml:space="preserve">Can you improve the prediction using them? </w:t>
      </w:r>
    </w:p>
    <w:p w14:paraId="57C00509" w14:textId="37BFCA71" w:rsidR="007140E7" w:rsidRPr="00AF5F6D" w:rsidRDefault="007E266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Not necessarily (see below).  This was the interesting piece.  We changed parameters to account for the sample size, the seed, the maximum depth (i.e., number of possible layers in the tree before splitting stops), cross-validations, minimum size of a bucket (observations in any final leaf), minimum split (the minimum number of splits attempted), a complexity parameter (cp).  This parameter (cp) can be a set parameter and is also a model output (as can be seen in the original example).   By setting a given cp, we dictate the splitting to continue (or stop) if the relative fit </w:t>
      </w:r>
      <w:r w:rsidR="00D52315" w:rsidRPr="00AF5F6D">
        <w:rPr>
          <w:rFonts w:asciiTheme="minorHAnsi" w:hAnsiTheme="minorHAnsi" w:cstheme="minorHAnsi"/>
          <w:sz w:val="22"/>
          <w:szCs w:val="22"/>
        </w:rPr>
        <w:t xml:space="preserve">is decreased.  That is, the model will stop if performing additional splits does not increase the fit.  </w:t>
      </w:r>
    </w:p>
    <w:p w14:paraId="53C62BF0" w14:textId="3400DE26"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We have observed that the cp is clearly the most relevant parameter.  We could not set the other parameters to improve upon the fit (as measured by cp).  In setting a cp to equal the original model (relatively), we did not find any additional ‘</w:t>
      </w:r>
      <w:proofErr w:type="spellStart"/>
      <w:r w:rsidRPr="00AF5F6D">
        <w:rPr>
          <w:rFonts w:asciiTheme="minorHAnsi" w:hAnsiTheme="minorHAnsi" w:cstheme="minorHAnsi"/>
          <w:sz w:val="22"/>
          <w:szCs w:val="22"/>
        </w:rPr>
        <w:t>leafs</w:t>
      </w:r>
      <w:proofErr w:type="spellEnd"/>
      <w:r w:rsidRPr="00AF5F6D">
        <w:rPr>
          <w:rFonts w:asciiTheme="minorHAnsi" w:hAnsiTheme="minorHAnsi" w:cstheme="minorHAnsi"/>
          <w:sz w:val="22"/>
          <w:szCs w:val="22"/>
        </w:rPr>
        <w:t xml:space="preserve">’.  Or, put another way, we cannot get to more insight/depth of the data if we are aiming to maintain the fit as measured by cp.  i.e., the model would not be able improve with any additional splits.  </w:t>
      </w:r>
    </w:p>
    <w:p w14:paraId="20573578" w14:textId="2C4BB8ED" w:rsidR="00D52315" w:rsidRPr="00AF5F6D" w:rsidRDefault="00D52315" w:rsidP="007140E7">
      <w:pPr>
        <w:pStyle w:val="NormalWeb"/>
        <w:rPr>
          <w:rFonts w:asciiTheme="minorHAnsi" w:hAnsiTheme="minorHAnsi" w:cstheme="minorHAnsi"/>
          <w:sz w:val="22"/>
          <w:szCs w:val="22"/>
        </w:rPr>
      </w:pPr>
      <w:r w:rsidRPr="00AF5F6D">
        <w:rPr>
          <w:rFonts w:asciiTheme="minorHAnsi" w:hAnsiTheme="minorHAnsi" w:cstheme="minorHAnsi"/>
          <w:sz w:val="22"/>
          <w:szCs w:val="22"/>
        </w:rPr>
        <w:t xml:space="preserve">The first set of parameters tuned were the seed; setting </w:t>
      </w:r>
      <w:proofErr w:type="spellStart"/>
      <w:proofErr w:type="gramStart"/>
      <w:r w:rsidRPr="00AF5F6D">
        <w:rPr>
          <w:rFonts w:asciiTheme="minorHAnsi" w:hAnsiTheme="minorHAnsi" w:cstheme="minorHAnsi"/>
          <w:sz w:val="22"/>
          <w:szCs w:val="22"/>
        </w:rPr>
        <w:t>na.action</w:t>
      </w:r>
      <w:proofErr w:type="spellEnd"/>
      <w:proofErr w:type="gramEnd"/>
      <w:r w:rsidRPr="00AF5F6D">
        <w:rPr>
          <w:rFonts w:asciiTheme="minorHAnsi" w:hAnsiTheme="minorHAnsi" w:cstheme="minorHAnsi"/>
          <w:sz w:val="22"/>
          <w:szCs w:val="22"/>
        </w:rPr>
        <w:t xml:space="preserve"> to </w:t>
      </w:r>
      <w:proofErr w:type="spellStart"/>
      <w:r w:rsidRPr="00AF5F6D">
        <w:rPr>
          <w:rFonts w:asciiTheme="minorHAnsi" w:hAnsiTheme="minorHAnsi" w:cstheme="minorHAnsi"/>
          <w:sz w:val="22"/>
          <w:szCs w:val="22"/>
        </w:rPr>
        <w:t>na.rpart</w:t>
      </w:r>
      <w:proofErr w:type="spellEnd"/>
      <w:r w:rsidRPr="00AF5F6D">
        <w:rPr>
          <w:rFonts w:asciiTheme="minorHAnsi" w:hAnsiTheme="minorHAnsi" w:cstheme="minorHAnsi"/>
          <w:sz w:val="22"/>
          <w:szCs w:val="22"/>
        </w:rPr>
        <w:t xml:space="preserve">; and decreasing the floor (of the sample set to */8).  We then increased the sample size, set the </w:t>
      </w:r>
      <w:proofErr w:type="spellStart"/>
      <w:r w:rsidRPr="00AF5F6D">
        <w:rPr>
          <w:rFonts w:asciiTheme="minorHAnsi" w:hAnsiTheme="minorHAnsi" w:cstheme="minorHAnsi"/>
          <w:sz w:val="22"/>
          <w:szCs w:val="22"/>
        </w:rPr>
        <w:t>min_split</w:t>
      </w:r>
      <w:proofErr w:type="spellEnd"/>
      <w:r w:rsidRPr="00AF5F6D">
        <w:rPr>
          <w:rFonts w:asciiTheme="minorHAnsi" w:hAnsiTheme="minorHAnsi" w:cstheme="minorHAnsi"/>
          <w:sz w:val="22"/>
          <w:szCs w:val="22"/>
        </w:rPr>
        <w:t xml:space="preserve"> to 10, set the </w:t>
      </w:r>
      <w:r w:rsidR="00130D2D" w:rsidRPr="00AF5F6D">
        <w:rPr>
          <w:rFonts w:asciiTheme="minorHAnsi" w:hAnsiTheme="minorHAnsi" w:cstheme="minorHAnsi"/>
          <w:sz w:val="22"/>
          <w:szCs w:val="22"/>
        </w:rPr>
        <w:t>max depth to 30, and x-validations to 80.  We then set a minimum number of observations to 2</w:t>
      </w:r>
      <w:r w:rsidR="00315CCA">
        <w:rPr>
          <w:rFonts w:asciiTheme="minorHAnsi" w:hAnsiTheme="minorHAnsi" w:cstheme="minorHAnsi"/>
          <w:sz w:val="22"/>
          <w:szCs w:val="22"/>
        </w:rPr>
        <w:t xml:space="preserve"> </w:t>
      </w:r>
      <w:r w:rsidR="00130D2D" w:rsidRPr="00AF5F6D">
        <w:rPr>
          <w:rFonts w:asciiTheme="minorHAnsi" w:hAnsiTheme="minorHAnsi" w:cstheme="minorHAnsi"/>
          <w:sz w:val="22"/>
          <w:szCs w:val="22"/>
        </w:rPr>
        <w:t xml:space="preserve">and </w:t>
      </w:r>
      <w:r w:rsidR="00315CCA">
        <w:rPr>
          <w:rFonts w:asciiTheme="minorHAnsi" w:hAnsiTheme="minorHAnsi" w:cstheme="minorHAnsi"/>
          <w:sz w:val="22"/>
          <w:szCs w:val="22"/>
        </w:rPr>
        <w:t xml:space="preserve">then </w:t>
      </w:r>
      <w:r w:rsidR="00130D2D" w:rsidRPr="00AF5F6D">
        <w:rPr>
          <w:rFonts w:asciiTheme="minorHAnsi" w:hAnsiTheme="minorHAnsi" w:cstheme="minorHAnsi"/>
          <w:sz w:val="22"/>
          <w:szCs w:val="22"/>
        </w:rPr>
        <w:t xml:space="preserve">set </w:t>
      </w:r>
      <w:r w:rsidR="00315CCA">
        <w:rPr>
          <w:rFonts w:asciiTheme="minorHAnsi" w:hAnsiTheme="minorHAnsi" w:cstheme="minorHAnsi"/>
          <w:sz w:val="22"/>
          <w:szCs w:val="22"/>
        </w:rPr>
        <w:t xml:space="preserve">the </w:t>
      </w:r>
      <w:r w:rsidR="00130D2D" w:rsidRPr="00AF5F6D">
        <w:rPr>
          <w:rFonts w:asciiTheme="minorHAnsi" w:hAnsiTheme="minorHAnsi" w:cstheme="minorHAnsi"/>
          <w:sz w:val="22"/>
          <w:szCs w:val="22"/>
        </w:rPr>
        <w:t xml:space="preserve">complexity parameter to 0.012.  </w:t>
      </w:r>
    </w:p>
    <w:p w14:paraId="3EB8D39E" w14:textId="77777777" w:rsidR="00315CCA" w:rsidRDefault="00315CCA" w:rsidP="007140E7">
      <w:pPr>
        <w:pStyle w:val="NormalWeb"/>
        <w:rPr>
          <w:rFonts w:asciiTheme="minorHAnsi" w:hAnsiTheme="minorHAnsi" w:cstheme="minorHAnsi"/>
          <w:sz w:val="22"/>
          <w:szCs w:val="22"/>
        </w:rPr>
      </w:pPr>
    </w:p>
    <w:p w14:paraId="35527E6A" w14:textId="79D36AE5" w:rsidR="00130D2D" w:rsidRPr="00AF5F6D" w:rsidRDefault="00130D2D" w:rsidP="007140E7">
      <w:pPr>
        <w:pStyle w:val="NormalWeb"/>
        <w:rPr>
          <w:rFonts w:asciiTheme="minorHAnsi" w:hAnsiTheme="minorHAnsi" w:cstheme="minorHAnsi"/>
          <w:sz w:val="22"/>
          <w:szCs w:val="22"/>
        </w:rPr>
      </w:pPr>
      <w:r w:rsidRPr="00AF5F6D">
        <w:rPr>
          <w:rFonts w:asciiTheme="minorHAnsi" w:hAnsiTheme="minorHAnsi" w:cstheme="minorHAnsi"/>
          <w:sz w:val="22"/>
          <w:szCs w:val="22"/>
        </w:rPr>
        <w:lastRenderedPageBreak/>
        <w:t>The tree results are a</w:t>
      </w:r>
      <w:r w:rsidR="00AF5F6D">
        <w:rPr>
          <w:rFonts w:asciiTheme="minorHAnsi" w:hAnsiTheme="minorHAnsi" w:cstheme="minorHAnsi"/>
          <w:sz w:val="22"/>
          <w:szCs w:val="22"/>
        </w:rPr>
        <w:t>s</w:t>
      </w:r>
      <w:r w:rsidRPr="00AF5F6D">
        <w:rPr>
          <w:rFonts w:asciiTheme="minorHAnsi" w:hAnsiTheme="minorHAnsi" w:cstheme="minorHAnsi"/>
          <w:sz w:val="22"/>
          <w:szCs w:val="22"/>
        </w:rPr>
        <w:t xml:space="preserve"> follows:</w:t>
      </w:r>
    </w:p>
    <w:p w14:paraId="490660D8" w14:textId="77777777" w:rsidR="00AF5F6D" w:rsidRDefault="00AF5F6D" w:rsidP="007140E7">
      <w:pPr>
        <w:pStyle w:val="NormalWeb"/>
        <w:rPr>
          <w:rFonts w:asciiTheme="minorHAnsi" w:hAnsiTheme="minorHAnsi" w:cstheme="minorHAnsi"/>
          <w:bCs/>
          <w:sz w:val="22"/>
          <w:szCs w:val="22"/>
        </w:rPr>
      </w:pPr>
      <w:r>
        <w:rPr>
          <w:noProof/>
        </w:rPr>
        <w:drawing>
          <wp:inline distT="0" distB="0" distL="0" distR="0" wp14:anchorId="77E0E469" wp14:editId="50EC6FF6">
            <wp:extent cx="594360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14:paraId="4B7CD44D" w14:textId="27B34F42" w:rsidR="00AF5F6D" w:rsidRDefault="00AF5F6D" w:rsidP="007140E7">
      <w:pPr>
        <w:pStyle w:val="NormalWeb"/>
        <w:rPr>
          <w:rFonts w:asciiTheme="minorHAnsi" w:hAnsiTheme="minorHAnsi" w:cstheme="minorHAnsi"/>
          <w:bCs/>
          <w:sz w:val="22"/>
          <w:szCs w:val="22"/>
        </w:rPr>
      </w:pPr>
      <w:r>
        <w:rPr>
          <w:noProof/>
        </w:rPr>
        <w:drawing>
          <wp:inline distT="0" distB="0" distL="0" distR="0" wp14:anchorId="24F45D7C" wp14:editId="5D96E875">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2520"/>
                    </a:xfrm>
                    <a:prstGeom prst="rect">
                      <a:avLst/>
                    </a:prstGeom>
                  </pic:spPr>
                </pic:pic>
              </a:graphicData>
            </a:graphic>
          </wp:inline>
        </w:drawing>
      </w:r>
    </w:p>
    <w:p w14:paraId="7D11B2B7" w14:textId="0430CBFA" w:rsidR="00130D2D" w:rsidRPr="00AF5F6D" w:rsidRDefault="00130D2D" w:rsidP="007140E7">
      <w:pPr>
        <w:pStyle w:val="NormalWeb"/>
        <w:rPr>
          <w:rFonts w:asciiTheme="minorHAnsi" w:hAnsiTheme="minorHAnsi" w:cstheme="minorHAnsi"/>
          <w:bCs/>
          <w:sz w:val="22"/>
          <w:szCs w:val="22"/>
        </w:rPr>
      </w:pPr>
      <w:r w:rsidRPr="00AF5F6D">
        <w:rPr>
          <w:rFonts w:asciiTheme="minorHAnsi" w:hAnsiTheme="minorHAnsi" w:cstheme="minorHAnsi"/>
          <w:bCs/>
          <w:sz w:val="22"/>
          <w:szCs w:val="22"/>
        </w:rPr>
        <w:t>The code</w:t>
      </w:r>
      <w:r w:rsidR="003F022A">
        <w:rPr>
          <w:rFonts w:asciiTheme="minorHAnsi" w:hAnsiTheme="minorHAnsi" w:cstheme="minorHAnsi"/>
          <w:bCs/>
          <w:sz w:val="22"/>
          <w:szCs w:val="22"/>
        </w:rPr>
        <w:t xml:space="preserve"> for this analysis</w:t>
      </w:r>
      <w:r w:rsidRPr="00AF5F6D">
        <w:rPr>
          <w:rFonts w:asciiTheme="minorHAnsi" w:hAnsiTheme="minorHAnsi" w:cstheme="minorHAnsi"/>
          <w:bCs/>
          <w:sz w:val="22"/>
          <w:szCs w:val="22"/>
        </w:rPr>
        <w:t xml:space="preserve"> is provided in </w:t>
      </w:r>
      <w:r w:rsidR="003F022A">
        <w:rPr>
          <w:rFonts w:asciiTheme="minorHAnsi" w:hAnsiTheme="minorHAnsi" w:cstheme="minorHAnsi"/>
          <w:bCs/>
          <w:sz w:val="22"/>
          <w:szCs w:val="22"/>
        </w:rPr>
        <w:t>A</w:t>
      </w:r>
      <w:r w:rsidRPr="00AF5F6D">
        <w:rPr>
          <w:rFonts w:asciiTheme="minorHAnsi" w:hAnsiTheme="minorHAnsi" w:cstheme="minorHAnsi"/>
          <w:bCs/>
          <w:sz w:val="22"/>
          <w:szCs w:val="22"/>
        </w:rPr>
        <w:t xml:space="preserve">ppendix </w:t>
      </w:r>
      <w:r w:rsidR="00AF5F6D" w:rsidRPr="00AF5F6D">
        <w:rPr>
          <w:rFonts w:asciiTheme="minorHAnsi" w:hAnsiTheme="minorHAnsi" w:cstheme="minorHAnsi"/>
          <w:bCs/>
          <w:sz w:val="22"/>
          <w:szCs w:val="22"/>
        </w:rPr>
        <w:t>I</w:t>
      </w:r>
      <w:r w:rsidRPr="00AF5F6D">
        <w:rPr>
          <w:rFonts w:asciiTheme="minorHAnsi" w:hAnsiTheme="minorHAnsi" w:cstheme="minorHAnsi"/>
          <w:bCs/>
          <w:sz w:val="22"/>
          <w:szCs w:val="22"/>
        </w:rPr>
        <w:t>.</w:t>
      </w:r>
    </w:p>
    <w:p w14:paraId="2BD09765" w14:textId="1CF3A86B" w:rsidR="00AD6EE4" w:rsidRPr="003F022A" w:rsidRDefault="003F022A" w:rsidP="00AD6EE4">
      <w:pPr>
        <w:rPr>
          <w:rFonts w:cstheme="minorHAnsi"/>
          <w:color w:val="000000" w:themeColor="text1"/>
        </w:rPr>
      </w:pPr>
      <w:r>
        <w:rPr>
          <w:rFonts w:cstheme="minorHAnsi"/>
          <w:color w:val="000000" w:themeColor="text1"/>
        </w:rPr>
        <w:lastRenderedPageBreak/>
        <w:t>Regarding question 20, t</w:t>
      </w:r>
      <w:r w:rsidR="00AD6EE4" w:rsidRPr="003F022A">
        <w:rPr>
          <w:rFonts w:cstheme="minorHAnsi"/>
          <w:color w:val="000000" w:themeColor="text1"/>
        </w:rPr>
        <w:t xml:space="preserve">he team’s </w:t>
      </w:r>
      <w:r>
        <w:rPr>
          <w:rFonts w:cstheme="minorHAnsi"/>
          <w:color w:val="000000" w:themeColor="text1"/>
        </w:rPr>
        <w:t>n</w:t>
      </w:r>
      <w:r w:rsidR="00AD6EE4" w:rsidRPr="003F022A">
        <w:rPr>
          <w:rFonts w:cstheme="minorHAnsi"/>
          <w:color w:val="000000" w:themeColor="text1"/>
        </w:rPr>
        <w:t>aïve-</w:t>
      </w:r>
      <w:r w:rsidR="00D55924">
        <w:rPr>
          <w:rFonts w:cstheme="minorHAnsi"/>
          <w:color w:val="000000" w:themeColor="text1"/>
        </w:rPr>
        <w:t>Bayes</w:t>
      </w:r>
      <w:r w:rsidR="00AD6EE4" w:rsidRPr="003F022A">
        <w:rPr>
          <w:rFonts w:cstheme="minorHAnsi"/>
          <w:color w:val="000000" w:themeColor="text1"/>
        </w:rPr>
        <w:t xml:space="preserve"> </w:t>
      </w:r>
      <w:r w:rsidR="00C37D09">
        <w:rPr>
          <w:rFonts w:cstheme="minorHAnsi"/>
          <w:color w:val="000000" w:themeColor="text1"/>
        </w:rPr>
        <w:t>cross-validation</w:t>
      </w:r>
      <w:r w:rsidR="00AD6EE4" w:rsidRPr="003F022A">
        <w:rPr>
          <w:rFonts w:cstheme="minorHAnsi"/>
          <w:color w:val="000000" w:themeColor="text1"/>
        </w:rPr>
        <w:t xml:space="preserve"> analysis allowed us to conclude that utilizing a </w:t>
      </w:r>
      <w:proofErr w:type="spellStart"/>
      <w:r w:rsidR="00AD6EE4" w:rsidRPr="003F022A">
        <w:rPr>
          <w:rFonts w:cstheme="minorHAnsi"/>
          <w:color w:val="000000" w:themeColor="text1"/>
        </w:rPr>
        <w:t>laplace</w:t>
      </w:r>
      <w:proofErr w:type="spellEnd"/>
      <w:r w:rsidR="00AD6EE4" w:rsidRPr="003F022A">
        <w:rPr>
          <w:rFonts w:cstheme="minorHAnsi"/>
          <w:color w:val="000000" w:themeColor="text1"/>
        </w:rPr>
        <w:t xml:space="preserve"> value of 0 along with </w:t>
      </w:r>
      <w:proofErr w:type="spellStart"/>
      <w:r w:rsidR="00AD6EE4" w:rsidRPr="003F022A">
        <w:rPr>
          <w:rFonts w:cstheme="minorHAnsi"/>
          <w:color w:val="000000" w:themeColor="text1"/>
        </w:rPr>
        <w:t>usekernel</w:t>
      </w:r>
      <w:proofErr w:type="spellEnd"/>
      <w:r w:rsidR="00AD6EE4" w:rsidRPr="003F022A">
        <w:rPr>
          <w:rFonts w:cstheme="minorHAnsi"/>
          <w:color w:val="000000" w:themeColor="text1"/>
        </w:rPr>
        <w:t xml:space="preserve"> and adjust parameters set to FALSE produced the optimal model. This was determined by the F1 score as see in Figure </w:t>
      </w:r>
      <w:r w:rsidR="0004622D">
        <w:rPr>
          <w:rFonts w:cstheme="minorHAnsi"/>
          <w:color w:val="000000" w:themeColor="text1"/>
        </w:rPr>
        <w:t>1</w:t>
      </w:r>
      <w:r w:rsidR="00AD6EE4" w:rsidRPr="003F022A">
        <w:rPr>
          <w:rFonts w:cstheme="minorHAnsi"/>
          <w:color w:val="000000" w:themeColor="text1"/>
        </w:rPr>
        <w:t xml:space="preserve">. With this </w:t>
      </w:r>
      <w:proofErr w:type="gramStart"/>
      <w:r w:rsidR="00AD6EE4" w:rsidRPr="003F022A">
        <w:rPr>
          <w:rFonts w:cstheme="minorHAnsi"/>
          <w:color w:val="000000" w:themeColor="text1"/>
        </w:rPr>
        <w:t>particular model</w:t>
      </w:r>
      <w:proofErr w:type="gramEnd"/>
      <w:r w:rsidR="00AD6EE4" w:rsidRPr="003F022A">
        <w:rPr>
          <w:rFonts w:cstheme="minorHAnsi"/>
          <w:color w:val="000000" w:themeColor="text1"/>
        </w:rPr>
        <w:t>, the team achieved a type I error rate of 0.0463 and type II error rate of 0.0634</w:t>
      </w:r>
    </w:p>
    <w:p w14:paraId="7C4CD08F" w14:textId="77777777" w:rsidR="00AD6EE4" w:rsidRPr="001A5751" w:rsidRDefault="00AD6EE4" w:rsidP="00AD6EE4">
      <w:pPr>
        <w:keepNext/>
        <w:rPr>
          <w:rFonts w:cstheme="minorHAnsi"/>
        </w:rPr>
      </w:pPr>
      <w:r w:rsidRPr="001A5751">
        <w:rPr>
          <w:rFonts w:cstheme="minorHAnsi"/>
          <w:noProof/>
        </w:rPr>
        <w:drawing>
          <wp:inline distT="0" distB="0" distL="0" distR="0" wp14:anchorId="1B5D5FD1" wp14:editId="68319D88">
            <wp:extent cx="5943600" cy="4128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8770"/>
                    </a:xfrm>
                    <a:prstGeom prst="rect">
                      <a:avLst/>
                    </a:prstGeom>
                  </pic:spPr>
                </pic:pic>
              </a:graphicData>
            </a:graphic>
          </wp:inline>
        </w:drawing>
      </w:r>
    </w:p>
    <w:p w14:paraId="29E9FA1B" w14:textId="1E94589B" w:rsidR="00AD6EE4" w:rsidRPr="001A5751" w:rsidRDefault="00AD6EE4" w:rsidP="00AD6EE4">
      <w:pPr>
        <w:pStyle w:val="Caption"/>
        <w:jc w:val="center"/>
        <w:rPr>
          <w:rFonts w:cstheme="minorHAnsi"/>
        </w:rPr>
      </w:pPr>
      <w:r w:rsidRPr="001A5751">
        <w:rPr>
          <w:rFonts w:cstheme="minorHAnsi"/>
        </w:rPr>
        <w:t xml:space="preserve">Figure </w:t>
      </w:r>
      <w:r w:rsidR="0004622D">
        <w:rPr>
          <w:rFonts w:cstheme="minorHAnsi"/>
        </w:rPr>
        <w:t>1</w:t>
      </w:r>
      <w:r w:rsidRPr="001A5751">
        <w:rPr>
          <w:rFonts w:cstheme="minorHAnsi"/>
        </w:rPr>
        <w:t xml:space="preserve"> - Naive Bayes CV</w:t>
      </w:r>
    </w:p>
    <w:p w14:paraId="102CB6E7" w14:textId="3F1A6153" w:rsidR="00AD6EE4" w:rsidRPr="003F022A" w:rsidRDefault="00AD6EE4" w:rsidP="00AD6EE4">
      <w:pPr>
        <w:rPr>
          <w:rFonts w:cstheme="minorHAnsi"/>
          <w:color w:val="000000" w:themeColor="text1"/>
        </w:rPr>
      </w:pPr>
      <w:r w:rsidRPr="003F022A">
        <w:rPr>
          <w:rFonts w:cstheme="minorHAnsi"/>
          <w:color w:val="000000" w:themeColor="text1"/>
        </w:rPr>
        <w:t xml:space="preserve">The team’s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 xml:space="preserve">artition </w:t>
      </w:r>
      <w:r w:rsidR="00C37D09">
        <w:rPr>
          <w:rFonts w:cstheme="minorHAnsi"/>
          <w:color w:val="000000" w:themeColor="text1"/>
        </w:rPr>
        <w:t>cross-validation</w:t>
      </w:r>
      <w:r w:rsidRPr="003F022A">
        <w:rPr>
          <w:rFonts w:cstheme="minorHAnsi"/>
          <w:color w:val="000000" w:themeColor="text1"/>
        </w:rPr>
        <w:t xml:space="preserve"> analysis resulted in an optimal model when a complexity parameter of 0.001 was used. The optimal model was chosen by F1 score as seen in Figure </w:t>
      </w:r>
      <w:r w:rsidR="0004622D">
        <w:rPr>
          <w:rFonts w:cstheme="minorHAnsi"/>
          <w:color w:val="000000" w:themeColor="text1"/>
        </w:rPr>
        <w:t>2</w:t>
      </w:r>
      <w:r w:rsidRPr="003F022A">
        <w:rPr>
          <w:rFonts w:cstheme="minorHAnsi"/>
          <w:color w:val="000000" w:themeColor="text1"/>
        </w:rPr>
        <w:t>. With this model, the team achieved a type I error rate of 0.03 and a type II error rate of 0.026.</w:t>
      </w:r>
    </w:p>
    <w:p w14:paraId="1E716E46" w14:textId="77777777" w:rsidR="00AD6EE4" w:rsidRPr="001A5751" w:rsidRDefault="00AD6EE4" w:rsidP="00AD6EE4">
      <w:pPr>
        <w:keepNext/>
        <w:rPr>
          <w:rFonts w:cstheme="minorHAnsi"/>
        </w:rPr>
      </w:pPr>
      <w:r w:rsidRPr="001A5751">
        <w:rPr>
          <w:rFonts w:cstheme="minorHAnsi"/>
          <w:noProof/>
        </w:rPr>
        <w:lastRenderedPageBreak/>
        <w:drawing>
          <wp:inline distT="0" distB="0" distL="0" distR="0" wp14:anchorId="5275501F" wp14:editId="798F9205">
            <wp:extent cx="5114925" cy="494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4925" cy="4943475"/>
                    </a:xfrm>
                    <a:prstGeom prst="rect">
                      <a:avLst/>
                    </a:prstGeom>
                  </pic:spPr>
                </pic:pic>
              </a:graphicData>
            </a:graphic>
          </wp:inline>
        </w:drawing>
      </w:r>
    </w:p>
    <w:p w14:paraId="00A0294F" w14:textId="7D30122B" w:rsidR="00AD6EE4" w:rsidRDefault="00AD6EE4" w:rsidP="00AD6EE4">
      <w:pPr>
        <w:pStyle w:val="Caption"/>
        <w:jc w:val="center"/>
        <w:rPr>
          <w:rFonts w:cstheme="minorHAnsi"/>
        </w:rPr>
      </w:pPr>
      <w:r w:rsidRPr="001A5751">
        <w:rPr>
          <w:rFonts w:cstheme="minorHAnsi"/>
        </w:rPr>
        <w:t xml:space="preserve">Figure </w:t>
      </w:r>
      <w:r w:rsidR="0004622D">
        <w:rPr>
          <w:rFonts w:cstheme="minorHAnsi"/>
        </w:rPr>
        <w:t>2</w:t>
      </w:r>
      <w:r w:rsidRPr="001A5751">
        <w:rPr>
          <w:rFonts w:cstheme="minorHAnsi"/>
        </w:rPr>
        <w:t xml:space="preserve"> </w:t>
      </w:r>
      <w:r w:rsidR="00AF5F6D">
        <w:rPr>
          <w:rFonts w:cstheme="minorHAnsi"/>
        </w:rPr>
        <w:t>–</w:t>
      </w:r>
      <w:r w:rsidRPr="001A5751">
        <w:rPr>
          <w:rFonts w:cstheme="minorHAnsi"/>
        </w:rPr>
        <w:t xml:space="preserve"> </w:t>
      </w:r>
      <w:r w:rsidR="00AF5F6D">
        <w:rPr>
          <w:rFonts w:cstheme="minorHAnsi"/>
        </w:rPr>
        <w:t xml:space="preserve">Recursive </w:t>
      </w:r>
      <w:r w:rsidRPr="001A5751">
        <w:rPr>
          <w:rFonts w:cstheme="minorHAnsi"/>
        </w:rPr>
        <w:t>Partition CV</w:t>
      </w:r>
    </w:p>
    <w:p w14:paraId="5292E722" w14:textId="68B9E85A" w:rsidR="003F022A" w:rsidRDefault="003F022A" w:rsidP="003F022A"/>
    <w:p w14:paraId="3F13BF34" w14:textId="3835FF92" w:rsidR="003F022A" w:rsidRPr="003F022A" w:rsidRDefault="003F022A" w:rsidP="003F022A">
      <w:r>
        <w:t xml:space="preserve">The code for this </w:t>
      </w:r>
      <w:r w:rsidR="00590004">
        <w:t>cross-validation</w:t>
      </w:r>
      <w:r>
        <w:t xml:space="preserve"> analysis is found in Appendix II.</w:t>
      </w:r>
    </w:p>
    <w:p w14:paraId="5C650DD5" w14:textId="77777777" w:rsidR="00AD6EE4" w:rsidRPr="001A5751" w:rsidRDefault="00AD6EE4">
      <w:pPr>
        <w:rPr>
          <w:rFonts w:cstheme="minorHAnsi"/>
          <w:color w:val="00B050"/>
        </w:rPr>
      </w:pPr>
    </w:p>
    <w:p w14:paraId="26327773" w14:textId="77777777" w:rsidR="00AD6EE4" w:rsidRPr="001A5751" w:rsidRDefault="00AD6EE4">
      <w:pPr>
        <w:rPr>
          <w:rFonts w:cstheme="minorHAnsi"/>
          <w:b/>
          <w:bCs/>
          <w:sz w:val="32"/>
          <w:szCs w:val="32"/>
        </w:rPr>
      </w:pPr>
      <w:r w:rsidRPr="001A5751">
        <w:rPr>
          <w:rFonts w:cstheme="minorHAnsi"/>
          <w:b/>
          <w:bCs/>
          <w:sz w:val="32"/>
          <w:szCs w:val="32"/>
        </w:rPr>
        <w:br w:type="page"/>
      </w:r>
    </w:p>
    <w:p w14:paraId="43324492" w14:textId="766545C4" w:rsidR="0047530B" w:rsidRPr="001A5751" w:rsidRDefault="00A62B6D">
      <w:pPr>
        <w:rPr>
          <w:rFonts w:cstheme="minorHAnsi"/>
          <w:b/>
          <w:bCs/>
          <w:sz w:val="32"/>
          <w:szCs w:val="32"/>
        </w:rPr>
      </w:pPr>
      <w:r w:rsidRPr="001A5751">
        <w:rPr>
          <w:rFonts w:cstheme="minorHAnsi"/>
          <w:b/>
          <w:bCs/>
          <w:sz w:val="32"/>
          <w:szCs w:val="32"/>
        </w:rPr>
        <w:lastRenderedPageBreak/>
        <w:t>6</w:t>
      </w:r>
      <w:r w:rsidR="00BD1687" w:rsidRPr="001A5751">
        <w:rPr>
          <w:rFonts w:cstheme="minorHAnsi"/>
          <w:b/>
          <w:bCs/>
          <w:sz w:val="32"/>
          <w:szCs w:val="32"/>
        </w:rPr>
        <w:t xml:space="preserve"> Conclusion </w:t>
      </w:r>
    </w:p>
    <w:p w14:paraId="6B90F2BA" w14:textId="374F2B9D" w:rsidR="003F022A" w:rsidRDefault="003F022A" w:rsidP="00AD6EE4">
      <w:pPr>
        <w:rPr>
          <w:rFonts w:cstheme="minorHAnsi"/>
          <w:color w:val="000000" w:themeColor="text1"/>
        </w:rPr>
      </w:pPr>
      <w:r>
        <w:rPr>
          <w:rFonts w:cstheme="minorHAnsi"/>
          <w:color w:val="000000" w:themeColor="text1"/>
        </w:rPr>
        <w:t xml:space="preserve">The team was able to gain much insight from the recursive partition method using the standard train/test split approach. Attempts were made to </w:t>
      </w:r>
      <w:r w:rsidR="0004622D">
        <w:rPr>
          <w:rFonts w:cstheme="minorHAnsi"/>
          <w:color w:val="000000" w:themeColor="text1"/>
        </w:rPr>
        <w:t xml:space="preserve">improve the model by optimizing parameters to the </w:t>
      </w:r>
      <w:proofErr w:type="spellStart"/>
      <w:r w:rsidR="0004622D">
        <w:rPr>
          <w:rFonts w:cstheme="minorHAnsi"/>
          <w:color w:val="000000" w:themeColor="text1"/>
        </w:rPr>
        <w:t>rpart</w:t>
      </w:r>
      <w:proofErr w:type="spellEnd"/>
      <w:r w:rsidR="0004622D">
        <w:rPr>
          <w:rFonts w:cstheme="minorHAnsi"/>
          <w:color w:val="000000" w:themeColor="text1"/>
        </w:rPr>
        <w:t xml:space="preserve"> method.</w:t>
      </w:r>
    </w:p>
    <w:p w14:paraId="215DCA79" w14:textId="77777777" w:rsidR="00BB4752" w:rsidRDefault="00BB4752" w:rsidP="00AD6EE4">
      <w:pPr>
        <w:rPr>
          <w:rFonts w:cstheme="minorHAnsi"/>
          <w:color w:val="000000" w:themeColor="text1"/>
        </w:rPr>
      </w:pPr>
    </w:p>
    <w:p w14:paraId="75E449D3" w14:textId="72149500" w:rsidR="00AD6EE4" w:rsidRPr="003F022A" w:rsidRDefault="00AD6EE4" w:rsidP="00AD6EE4">
      <w:pPr>
        <w:rPr>
          <w:rFonts w:cstheme="minorHAnsi"/>
          <w:color w:val="000000" w:themeColor="text1"/>
        </w:rPr>
      </w:pPr>
      <w:r w:rsidRPr="003F022A">
        <w:rPr>
          <w:rFonts w:cstheme="minorHAnsi"/>
          <w:color w:val="000000" w:themeColor="text1"/>
        </w:rPr>
        <w:t xml:space="preserve">The team had difficulty applying the results from </w:t>
      </w:r>
      <w:r w:rsidR="00C37D09">
        <w:rPr>
          <w:rFonts w:cstheme="minorHAnsi"/>
          <w:color w:val="000000" w:themeColor="text1"/>
        </w:rPr>
        <w:t>cross-validation</w:t>
      </w:r>
      <w:r w:rsidRPr="003F022A">
        <w:rPr>
          <w:rFonts w:cstheme="minorHAnsi"/>
          <w:color w:val="000000" w:themeColor="text1"/>
        </w:rPr>
        <w:t xml:space="preserve"> methods to the original </w:t>
      </w:r>
      <w:proofErr w:type="spellStart"/>
      <w:r w:rsidR="00BB4752">
        <w:rPr>
          <w:rFonts w:cstheme="minorHAnsi"/>
          <w:color w:val="000000" w:themeColor="text1"/>
        </w:rPr>
        <w:t>msgWordList</w:t>
      </w:r>
      <w:proofErr w:type="spellEnd"/>
      <w:r w:rsidR="00BB4752">
        <w:rPr>
          <w:rFonts w:cstheme="minorHAnsi"/>
          <w:color w:val="000000" w:themeColor="text1"/>
        </w:rPr>
        <w:t xml:space="preserve"> </w:t>
      </w:r>
      <w:r w:rsidRPr="003F022A">
        <w:rPr>
          <w:rFonts w:cstheme="minorHAnsi"/>
          <w:color w:val="000000" w:themeColor="text1"/>
        </w:rPr>
        <w:t xml:space="preserve">data set. We desired to determine a tau threshold value that we could apply to our original analysis to improve prediction. Ultimately, we chose to go a different route and identify optimal parameters for both </w:t>
      </w:r>
      <w:r w:rsidR="00AF5F6D" w:rsidRPr="003F022A">
        <w:rPr>
          <w:rFonts w:cstheme="minorHAnsi"/>
          <w:color w:val="000000" w:themeColor="text1"/>
        </w:rPr>
        <w:t>n</w:t>
      </w:r>
      <w:r w:rsidRPr="003F022A">
        <w:rPr>
          <w:rFonts w:cstheme="minorHAnsi"/>
          <w:color w:val="000000" w:themeColor="text1"/>
        </w:rPr>
        <w:t>aïve-</w:t>
      </w:r>
      <w:r w:rsidR="00590004" w:rsidRPr="003F022A">
        <w:rPr>
          <w:rFonts w:cstheme="minorHAnsi"/>
          <w:color w:val="000000" w:themeColor="text1"/>
        </w:rPr>
        <w:t>Bayes</w:t>
      </w:r>
      <w:r w:rsidRPr="003F022A">
        <w:rPr>
          <w:rFonts w:cstheme="minorHAnsi"/>
          <w:color w:val="000000" w:themeColor="text1"/>
        </w:rPr>
        <w:t xml:space="preserve"> and </w:t>
      </w:r>
      <w:r w:rsidR="00AF5F6D" w:rsidRPr="003F022A">
        <w:rPr>
          <w:rFonts w:cstheme="minorHAnsi"/>
          <w:color w:val="000000" w:themeColor="text1"/>
        </w:rPr>
        <w:t>recursive</w:t>
      </w:r>
      <w:r w:rsidRPr="003F022A">
        <w:rPr>
          <w:rFonts w:cstheme="minorHAnsi"/>
          <w:color w:val="000000" w:themeColor="text1"/>
        </w:rPr>
        <w:t xml:space="preserve"> </w:t>
      </w:r>
      <w:r w:rsidR="00AF5F6D" w:rsidRPr="003F022A">
        <w:rPr>
          <w:rFonts w:cstheme="minorHAnsi"/>
          <w:color w:val="000000" w:themeColor="text1"/>
        </w:rPr>
        <w:t>p</w:t>
      </w:r>
      <w:r w:rsidRPr="003F022A">
        <w:rPr>
          <w:rFonts w:cstheme="minorHAnsi"/>
          <w:color w:val="000000" w:themeColor="text1"/>
        </w:rPr>
        <w:t>artition models. Future work is warranted to expand on this analysis.</w:t>
      </w:r>
    </w:p>
    <w:p w14:paraId="758CCC45" w14:textId="77777777" w:rsidR="003459D8" w:rsidRPr="001A5751" w:rsidRDefault="003459D8">
      <w:pPr>
        <w:rPr>
          <w:rFonts w:cstheme="minorHAnsi"/>
          <w:b/>
          <w:bCs/>
          <w:sz w:val="32"/>
          <w:szCs w:val="32"/>
        </w:rPr>
      </w:pPr>
      <w:r w:rsidRPr="001A5751">
        <w:rPr>
          <w:rFonts w:cstheme="minorHAnsi"/>
          <w:b/>
          <w:bCs/>
          <w:sz w:val="32"/>
          <w:szCs w:val="32"/>
        </w:rPr>
        <w:br w:type="page"/>
      </w:r>
    </w:p>
    <w:p w14:paraId="361DBA97" w14:textId="76CB4BEB" w:rsidR="0047530B" w:rsidRDefault="00BD1687">
      <w:pPr>
        <w:rPr>
          <w:rFonts w:cstheme="minorHAnsi"/>
          <w:b/>
          <w:bCs/>
          <w:sz w:val="32"/>
          <w:szCs w:val="32"/>
        </w:rPr>
      </w:pPr>
      <w:r w:rsidRPr="001A5751">
        <w:rPr>
          <w:rFonts w:cstheme="minorHAnsi"/>
          <w:b/>
          <w:bCs/>
          <w:sz w:val="32"/>
          <w:szCs w:val="32"/>
        </w:rPr>
        <w:lastRenderedPageBreak/>
        <w:t>A</w:t>
      </w:r>
      <w:r w:rsidR="00BB4752">
        <w:rPr>
          <w:rFonts w:cstheme="minorHAnsi"/>
          <w:b/>
          <w:bCs/>
          <w:sz w:val="32"/>
          <w:szCs w:val="32"/>
        </w:rPr>
        <w:t>ppendix I</w:t>
      </w:r>
      <w:r w:rsidRPr="001A5751">
        <w:rPr>
          <w:rFonts w:cstheme="minorHAnsi"/>
          <w:b/>
          <w:bCs/>
          <w:sz w:val="32"/>
          <w:szCs w:val="32"/>
        </w:rPr>
        <w:t xml:space="preserve"> Code </w:t>
      </w:r>
    </w:p>
    <w:p w14:paraId="27B0552B"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rpartIteration1}</w:t>
      </w:r>
    </w:p>
    <w:p w14:paraId="32C01DA0" w14:textId="77777777" w:rsidR="00BB4752" w:rsidRPr="00BB4752" w:rsidRDefault="00BB4752" w:rsidP="00BB4752">
      <w:pPr>
        <w:rPr>
          <w:rFonts w:cstheme="minorHAnsi"/>
          <w:bCs/>
        </w:rPr>
      </w:pPr>
      <w:r w:rsidRPr="00BB4752">
        <w:rPr>
          <w:rFonts w:cstheme="minorHAnsi"/>
          <w:bCs/>
        </w:rPr>
        <w:t xml:space="preserve">#first iteration:  set the seed to 1,000,000; set </w:t>
      </w:r>
      <w:proofErr w:type="spellStart"/>
      <w:proofErr w:type="gramStart"/>
      <w:r w:rsidRPr="00BB4752">
        <w:rPr>
          <w:rFonts w:cstheme="minorHAnsi"/>
          <w:bCs/>
        </w:rPr>
        <w:t>na.action</w:t>
      </w:r>
      <w:proofErr w:type="spellEnd"/>
      <w:proofErr w:type="gramEnd"/>
      <w:r w:rsidRPr="00BB4752">
        <w:rPr>
          <w:rFonts w:cstheme="minorHAnsi"/>
          <w:bCs/>
        </w:rPr>
        <w:t xml:space="preserve"> to equal </w:t>
      </w:r>
      <w:proofErr w:type="spellStart"/>
      <w:r w:rsidRPr="00BB4752">
        <w:rPr>
          <w:rFonts w:cstheme="minorHAnsi"/>
          <w:bCs/>
        </w:rPr>
        <w:t>na.rpart</w:t>
      </w:r>
      <w:proofErr w:type="spellEnd"/>
      <w:r w:rsidRPr="00BB4752">
        <w:rPr>
          <w:rFonts w:cstheme="minorHAnsi"/>
          <w:bCs/>
        </w:rPr>
        <w:t>;</w:t>
      </w:r>
    </w:p>
    <w:p w14:paraId="0F3D5626" w14:textId="77777777" w:rsidR="00BB4752" w:rsidRPr="00BB4752" w:rsidRDefault="00BB4752" w:rsidP="00BB4752">
      <w:pPr>
        <w:rPr>
          <w:rFonts w:cstheme="minorHAnsi"/>
          <w:bCs/>
        </w:rPr>
      </w:pPr>
      <w:proofErr w:type="gramStart"/>
      <w:r w:rsidRPr="00BB4752">
        <w:rPr>
          <w:rFonts w:cstheme="minorHAnsi"/>
          <w:bCs/>
        </w:rPr>
        <w:t>#;decrease</w:t>
      </w:r>
      <w:proofErr w:type="gramEnd"/>
      <w:r w:rsidRPr="00BB4752">
        <w:rPr>
          <w:rFonts w:cstheme="minorHAnsi"/>
          <w:bCs/>
        </w:rPr>
        <w:t xml:space="preserve"> the floor to /8 (decreases your sample size by four so we get a smaller tree to see)</w:t>
      </w:r>
    </w:p>
    <w:p w14:paraId="3F1EAD2C" w14:textId="77777777" w:rsidR="00BB4752" w:rsidRPr="00BB4752" w:rsidRDefault="00BB4752" w:rsidP="00BB4752">
      <w:pPr>
        <w:rPr>
          <w:rFonts w:cstheme="minorHAnsi"/>
          <w:bCs/>
        </w:rPr>
      </w:pPr>
      <w:r w:rsidRPr="00BB4752">
        <w:rPr>
          <w:rFonts w:cstheme="minorHAnsi"/>
          <w:bCs/>
        </w:rPr>
        <w:t>#</w:t>
      </w:r>
    </w:p>
    <w:p w14:paraId="16E641C3" w14:textId="77777777" w:rsidR="00BB4752" w:rsidRPr="00BB4752" w:rsidRDefault="00BB4752" w:rsidP="00BB4752">
      <w:pPr>
        <w:rPr>
          <w:rFonts w:cstheme="minorHAnsi"/>
          <w:bCs/>
        </w:rPr>
      </w:pPr>
    </w:p>
    <w:p w14:paraId="1A7581FA"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290806C6"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/8))</w:t>
      </w:r>
    </w:p>
    <w:p w14:paraId="33F8A130"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/8))</w:t>
      </w:r>
    </w:p>
    <w:p w14:paraId="644C7E4F" w14:textId="77777777" w:rsidR="00BB4752" w:rsidRPr="00BB4752" w:rsidRDefault="00BB4752" w:rsidP="00BB4752">
      <w:pPr>
        <w:rPr>
          <w:rFonts w:cstheme="minorHAnsi"/>
          <w:bCs/>
        </w:rPr>
      </w:pPr>
    </w:p>
    <w:p w14:paraId="65968EAA" w14:textId="77777777" w:rsidR="00BB4752" w:rsidRPr="00BB4752" w:rsidRDefault="00BB4752" w:rsidP="00BB4752">
      <w:pPr>
        <w:rPr>
          <w:rFonts w:cstheme="minorHAnsi"/>
          <w:bCs/>
        </w:rPr>
      </w:pPr>
      <w:proofErr w:type="spellStart"/>
      <w:r w:rsidRPr="00BB4752">
        <w:rPr>
          <w:rFonts w:cstheme="minorHAnsi"/>
          <w:bCs/>
        </w:rPr>
        <w:t>testDF</w:t>
      </w:r>
      <w:proofErr w:type="spellEnd"/>
      <w:r w:rsidRPr="00BB4752">
        <w:rPr>
          <w:rFonts w:cstheme="minorHAnsi"/>
          <w:bCs/>
        </w:rPr>
        <w:t xml:space="preserve"> = </w:t>
      </w:r>
    </w:p>
    <w:p w14:paraId="5BEBF429"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0602B206"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30743D96"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766B802D"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152132A4"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35A06D75" w14:textId="77777777" w:rsidR="00BB4752" w:rsidRPr="00BB4752" w:rsidRDefault="00BB4752" w:rsidP="00BB4752">
      <w:pPr>
        <w:rPr>
          <w:rFonts w:cstheme="minorHAnsi"/>
          <w:bCs/>
        </w:rPr>
      </w:pPr>
    </w:p>
    <w:p w14:paraId="6693FDF7" w14:textId="77777777" w:rsidR="00BB4752" w:rsidRPr="00BB4752" w:rsidRDefault="00BB4752" w:rsidP="00BB4752">
      <w:pPr>
        <w:rPr>
          <w:rFonts w:cstheme="minorHAnsi"/>
          <w:bCs/>
        </w:rPr>
      </w:pPr>
      <w:proofErr w:type="spellStart"/>
      <w:r w:rsidRPr="00BB4752">
        <w:rPr>
          <w:rFonts w:cstheme="minorHAnsi"/>
          <w:bCs/>
        </w:rPr>
        <w:t>testcontrolparam</w:t>
      </w:r>
      <w:proofErr w:type="spellEnd"/>
      <w:r w:rsidRPr="00BB4752">
        <w:rPr>
          <w:rFonts w:cstheme="minorHAnsi"/>
          <w:bCs/>
        </w:rPr>
        <w:t xml:space="preserve">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xml:space="preserve">, method = "class") </w:t>
      </w:r>
    </w:p>
    <w:p w14:paraId="5682CC1D" w14:textId="77777777" w:rsidR="00BB4752" w:rsidRPr="00BB4752" w:rsidRDefault="00BB4752" w:rsidP="00BB4752">
      <w:pPr>
        <w:rPr>
          <w:rFonts w:cstheme="minorHAnsi"/>
          <w:bCs/>
        </w:rPr>
      </w:pPr>
    </w:p>
    <w:p w14:paraId="72DD5723" w14:textId="77777777" w:rsidR="00BB4752" w:rsidRPr="00BB4752" w:rsidRDefault="00BB4752" w:rsidP="00BB4752">
      <w:pPr>
        <w:rPr>
          <w:rFonts w:cstheme="minorHAnsi"/>
          <w:bCs/>
        </w:rPr>
      </w:pPr>
      <w:r w:rsidRPr="00BB4752">
        <w:rPr>
          <w:rFonts w:cstheme="minorHAnsi"/>
          <w:bCs/>
        </w:rPr>
        <w:t>#plot the results</w:t>
      </w:r>
    </w:p>
    <w:p w14:paraId="3064DB6B"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w:t>
      </w:r>
      <w:proofErr w:type="spellStart"/>
      <w:r w:rsidRPr="00BB4752">
        <w:rPr>
          <w:rFonts w:cstheme="minorHAnsi"/>
          <w:bCs/>
        </w:rPr>
        <w:t>testcontrolparam</w:t>
      </w:r>
      <w:proofErr w:type="spellEnd"/>
      <w:r w:rsidRPr="00BB4752">
        <w:rPr>
          <w:rFonts w:cstheme="minorHAnsi"/>
          <w:bCs/>
        </w:rPr>
        <w:t>, extra = 1)</w:t>
      </w:r>
    </w:p>
    <w:p w14:paraId="28425B88"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14BE4B13" w14:textId="77777777" w:rsidR="00BB4752" w:rsidRPr="00BB4752" w:rsidRDefault="00BB4752" w:rsidP="00BB4752">
      <w:pPr>
        <w:rPr>
          <w:rFonts w:cstheme="minorHAnsi"/>
          <w:bCs/>
        </w:rPr>
      </w:pPr>
    </w:p>
    <w:p w14:paraId="6352C322"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spellStart"/>
      <w:proofErr w:type="gramEnd"/>
      <w:r w:rsidRPr="00BB4752">
        <w:rPr>
          <w:rFonts w:cstheme="minorHAnsi"/>
          <w:bCs/>
        </w:rPr>
        <w:t>testcontrolparam</w:t>
      </w:r>
      <w:proofErr w:type="spellEnd"/>
      <w:r w:rsidRPr="00BB4752">
        <w:rPr>
          <w:rFonts w:cstheme="minorHAnsi"/>
          <w:bCs/>
        </w:rPr>
        <w:t xml:space="preserve">, </w:t>
      </w:r>
    </w:p>
    <w:p w14:paraId="7914E82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321A5910" w14:textId="77777777" w:rsidR="00BB4752" w:rsidRPr="00BB4752" w:rsidRDefault="00BB4752" w:rsidP="00BB4752">
      <w:pPr>
        <w:rPr>
          <w:rFonts w:cstheme="minorHAnsi"/>
          <w:bCs/>
        </w:rPr>
      </w:pPr>
      <w:r w:rsidRPr="00BB4752">
        <w:rPr>
          <w:rFonts w:cstheme="minorHAnsi"/>
          <w:bCs/>
        </w:rPr>
        <w:t xml:space="preserve">       type = "class")</w:t>
      </w:r>
    </w:p>
    <w:p w14:paraId="37D78644" w14:textId="77777777" w:rsidR="00BB4752" w:rsidRPr="00BB4752" w:rsidRDefault="00BB4752" w:rsidP="00BB4752">
      <w:pPr>
        <w:rPr>
          <w:rFonts w:cstheme="minorHAnsi"/>
          <w:bCs/>
        </w:rPr>
      </w:pPr>
      <w:r w:rsidRPr="00BB4752">
        <w:rPr>
          <w:rFonts w:cstheme="minorHAnsi"/>
          <w:bCs/>
        </w:rPr>
        <w:t xml:space="preserve"> </w:t>
      </w:r>
    </w:p>
    <w:p w14:paraId="6246B52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4DA123FD" w14:textId="77777777" w:rsidR="00BB4752" w:rsidRPr="00BB4752" w:rsidRDefault="00BB4752" w:rsidP="00BB4752">
      <w:pPr>
        <w:rPr>
          <w:rFonts w:cstheme="minorHAnsi"/>
          <w:bCs/>
        </w:rPr>
      </w:pPr>
      <w:r w:rsidRPr="00BB4752">
        <w:rPr>
          <w:rFonts w:cstheme="minorHAnsi"/>
          <w:bCs/>
        </w:rPr>
        <w:lastRenderedPageBreak/>
        <w:t>summary(</w:t>
      </w:r>
      <w:proofErr w:type="spellStart"/>
      <w:r w:rsidRPr="00BB4752">
        <w:rPr>
          <w:rFonts w:cstheme="minorHAnsi"/>
          <w:bCs/>
        </w:rPr>
        <w:t>predsForHam</w:t>
      </w:r>
      <w:proofErr w:type="spellEnd"/>
      <w:r w:rsidRPr="00BB4752">
        <w:rPr>
          <w:rFonts w:cstheme="minorHAnsi"/>
          <w:bCs/>
        </w:rPr>
        <w:t>)</w:t>
      </w:r>
    </w:p>
    <w:p w14:paraId="39EE73EE" w14:textId="77777777" w:rsidR="00BB4752" w:rsidRPr="00BB4752" w:rsidRDefault="00BB4752" w:rsidP="00BB4752">
      <w:pPr>
        <w:rPr>
          <w:rFonts w:cstheme="minorHAnsi"/>
          <w:bCs/>
        </w:rPr>
      </w:pPr>
    </w:p>
    <w:p w14:paraId="0BE2553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04EB0994" w14:textId="77777777" w:rsidR="00BB4752" w:rsidRPr="00BB4752" w:rsidRDefault="00BB4752" w:rsidP="00BB4752">
      <w:pPr>
        <w:rPr>
          <w:rFonts w:cstheme="minorHAnsi"/>
          <w:bCs/>
        </w:rPr>
      </w:pPr>
    </w:p>
    <w:p w14:paraId="47DB1EE6"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3C3D36DF"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136ED046" w14:textId="77777777" w:rsidR="00BB4752" w:rsidRPr="00BB4752" w:rsidRDefault="00BB4752" w:rsidP="00BB4752">
      <w:pPr>
        <w:rPr>
          <w:rFonts w:cstheme="minorHAnsi"/>
          <w:bCs/>
        </w:rPr>
      </w:pPr>
    </w:p>
    <w:p w14:paraId="702C7E83" w14:textId="23CF0728" w:rsidR="00BB4752" w:rsidRDefault="00BB4752" w:rsidP="00BB4752">
      <w:pPr>
        <w:rPr>
          <w:rFonts w:cstheme="minorHAnsi"/>
          <w:bCs/>
        </w:rPr>
      </w:pPr>
      <w:r w:rsidRPr="00BB4752">
        <w:rPr>
          <w:rFonts w:cstheme="minorHAnsi"/>
          <w:bCs/>
        </w:rPr>
        <w:t>```</w:t>
      </w:r>
    </w:p>
    <w:p w14:paraId="61C34150" w14:textId="77777777" w:rsidR="00BB4752" w:rsidRPr="00BB4752" w:rsidRDefault="00BB4752" w:rsidP="00BB4752">
      <w:pPr>
        <w:rPr>
          <w:rFonts w:cstheme="minorHAnsi"/>
          <w:bCs/>
        </w:rPr>
      </w:pPr>
      <w:r w:rsidRPr="00BB4752">
        <w:rPr>
          <w:rFonts w:cstheme="minorHAnsi"/>
          <w:bCs/>
        </w:rPr>
        <w:t>``</w:t>
      </w:r>
      <w:proofErr w:type="gramStart"/>
      <w:r w:rsidRPr="00BB4752">
        <w:rPr>
          <w:rFonts w:cstheme="minorHAnsi"/>
          <w:bCs/>
        </w:rPr>
        <w:t>`{</w:t>
      </w:r>
      <w:proofErr w:type="gramEnd"/>
      <w:r w:rsidRPr="00BB4752">
        <w:rPr>
          <w:rFonts w:cstheme="minorHAnsi"/>
          <w:bCs/>
        </w:rPr>
        <w:t>r rpartIteration2}</w:t>
      </w:r>
    </w:p>
    <w:p w14:paraId="1AAD7FF8" w14:textId="77777777" w:rsidR="00BB4752" w:rsidRPr="00BB4752" w:rsidRDefault="00BB4752" w:rsidP="00BB4752">
      <w:pPr>
        <w:rPr>
          <w:rFonts w:cstheme="minorHAnsi"/>
          <w:bCs/>
        </w:rPr>
      </w:pPr>
    </w:p>
    <w:p w14:paraId="0D1301C6" w14:textId="77777777" w:rsidR="00BB4752" w:rsidRPr="00BB4752" w:rsidRDefault="00BB4752" w:rsidP="00BB4752">
      <w:pPr>
        <w:rPr>
          <w:rFonts w:cstheme="minorHAnsi"/>
          <w:bCs/>
        </w:rPr>
      </w:pPr>
      <w:r w:rsidRPr="00BB4752">
        <w:rPr>
          <w:rFonts w:cstheme="minorHAnsi"/>
          <w:bCs/>
        </w:rPr>
        <w:t xml:space="preserve">#not much of a difference in results.  Which is good, but we are going to </w:t>
      </w:r>
    </w:p>
    <w:p w14:paraId="2D37B0A5" w14:textId="77777777" w:rsidR="00BB4752" w:rsidRPr="00BB4752" w:rsidRDefault="00BB4752" w:rsidP="00BB4752">
      <w:pPr>
        <w:rPr>
          <w:rFonts w:cstheme="minorHAnsi"/>
          <w:bCs/>
        </w:rPr>
      </w:pPr>
      <w:r w:rsidRPr="00BB4752">
        <w:rPr>
          <w:rFonts w:cstheme="minorHAnsi"/>
          <w:bCs/>
        </w:rPr>
        <w:t>#increase the sample size in order to fine-tune some control parameters</w:t>
      </w:r>
    </w:p>
    <w:p w14:paraId="4C8067C2" w14:textId="77777777" w:rsidR="00BB4752" w:rsidRPr="00BB4752" w:rsidRDefault="00BB4752" w:rsidP="00BB4752">
      <w:pPr>
        <w:rPr>
          <w:rFonts w:cstheme="minorHAnsi"/>
          <w:bCs/>
        </w:rPr>
      </w:pPr>
      <w:r w:rsidRPr="00BB4752">
        <w:rPr>
          <w:rFonts w:cstheme="minorHAnsi"/>
          <w:bCs/>
        </w:rPr>
        <w:t>#set min split to equal 10 (so we stop trying to split at 10)</w:t>
      </w:r>
    </w:p>
    <w:p w14:paraId="751951B1" w14:textId="77777777" w:rsidR="00BB4752" w:rsidRPr="00BB4752" w:rsidRDefault="00BB4752" w:rsidP="00BB4752">
      <w:pPr>
        <w:rPr>
          <w:rFonts w:cstheme="minorHAnsi"/>
          <w:bCs/>
        </w:rPr>
      </w:pPr>
      <w:r w:rsidRPr="00BB4752">
        <w:rPr>
          <w:rFonts w:cstheme="minorHAnsi"/>
          <w:bCs/>
        </w:rPr>
        <w:t xml:space="preserve">#set max depth to 30.  original model = 9, so </w:t>
      </w:r>
      <w:proofErr w:type="spellStart"/>
      <w:proofErr w:type="gramStart"/>
      <w:r w:rsidRPr="00BB4752">
        <w:rPr>
          <w:rFonts w:cstheme="minorHAnsi"/>
          <w:bCs/>
        </w:rPr>
        <w:t>lets</w:t>
      </w:r>
      <w:proofErr w:type="spellEnd"/>
      <w:proofErr w:type="gramEnd"/>
      <w:r w:rsidRPr="00BB4752">
        <w:rPr>
          <w:rFonts w:cstheme="minorHAnsi"/>
          <w:bCs/>
        </w:rPr>
        <w:t xml:space="preserve"> see what happens when we expand this (especially for the false read-outs)</w:t>
      </w:r>
    </w:p>
    <w:p w14:paraId="675FF9CC" w14:textId="1AA517C4" w:rsidR="00BB4752" w:rsidRPr="00BB4752" w:rsidRDefault="00BB4752" w:rsidP="00BB4752">
      <w:pPr>
        <w:rPr>
          <w:rFonts w:cstheme="minorHAnsi"/>
          <w:bCs/>
        </w:rPr>
      </w:pPr>
      <w:r w:rsidRPr="00BB4752">
        <w:rPr>
          <w:rFonts w:cstheme="minorHAnsi"/>
          <w:bCs/>
        </w:rPr>
        <w:t xml:space="preserve"># set </w:t>
      </w:r>
      <w:r w:rsidR="00C37D09">
        <w:rPr>
          <w:rFonts w:cstheme="minorHAnsi"/>
          <w:bCs/>
        </w:rPr>
        <w:t>cross-validation</w:t>
      </w:r>
      <w:r w:rsidRPr="00BB4752">
        <w:rPr>
          <w:rFonts w:cstheme="minorHAnsi"/>
          <w:bCs/>
        </w:rPr>
        <w:t>s to 20.  Because I have the processing speed and I want to see...</w:t>
      </w:r>
    </w:p>
    <w:p w14:paraId="67FEE2BF" w14:textId="77777777" w:rsidR="00BB4752" w:rsidRPr="00BB4752" w:rsidRDefault="00BB4752" w:rsidP="00BB4752">
      <w:pPr>
        <w:rPr>
          <w:rFonts w:cstheme="minorHAnsi"/>
          <w:bCs/>
        </w:rPr>
      </w:pPr>
      <w:r w:rsidRPr="00BB4752">
        <w:rPr>
          <w:rFonts w:cstheme="minorHAnsi"/>
          <w:bCs/>
        </w:rPr>
        <w:t xml:space="preserve">#the number of surrogate splits was also set to </w:t>
      </w:r>
      <w:proofErr w:type="gramStart"/>
      <w:r w:rsidRPr="00BB4752">
        <w:rPr>
          <w:rFonts w:cstheme="minorHAnsi"/>
          <w:bCs/>
        </w:rPr>
        <w:t>30..</w:t>
      </w:r>
      <w:proofErr w:type="gramEnd"/>
      <w:r w:rsidRPr="00BB4752">
        <w:rPr>
          <w:rFonts w:cstheme="minorHAnsi"/>
          <w:bCs/>
        </w:rPr>
        <w:t xml:space="preserve">again, </w:t>
      </w:r>
      <w:proofErr w:type="spellStart"/>
      <w:r w:rsidRPr="00BB4752">
        <w:rPr>
          <w:rFonts w:cstheme="minorHAnsi"/>
          <w:bCs/>
        </w:rPr>
        <w:t>lets</w:t>
      </w:r>
      <w:proofErr w:type="spellEnd"/>
      <w:r w:rsidRPr="00BB4752">
        <w:rPr>
          <w:rFonts w:cstheme="minorHAnsi"/>
          <w:bCs/>
        </w:rPr>
        <w:t xml:space="preserve"> see processing time</w:t>
      </w:r>
    </w:p>
    <w:p w14:paraId="384D98D9" w14:textId="77777777" w:rsidR="00BB4752" w:rsidRPr="00BB4752" w:rsidRDefault="00BB4752" w:rsidP="00BB4752">
      <w:pPr>
        <w:rPr>
          <w:rFonts w:cstheme="minorHAnsi"/>
          <w:bCs/>
        </w:rPr>
      </w:pPr>
      <w:r w:rsidRPr="00BB4752">
        <w:rPr>
          <w:rFonts w:cstheme="minorHAnsi"/>
          <w:bCs/>
        </w:rPr>
        <w:t xml:space="preserve"># set min bucket to 2; keep going until the observations get small </w:t>
      </w:r>
    </w:p>
    <w:p w14:paraId="13ED800C" w14:textId="77777777" w:rsidR="00BB4752" w:rsidRPr="00BB4752" w:rsidRDefault="00BB4752" w:rsidP="00BB4752">
      <w:pPr>
        <w:rPr>
          <w:rFonts w:cstheme="minorHAnsi"/>
          <w:bCs/>
        </w:rPr>
      </w:pPr>
      <w:r w:rsidRPr="00BB4752">
        <w:rPr>
          <w:rFonts w:cstheme="minorHAnsi"/>
          <w:bCs/>
        </w:rPr>
        <w:t>#also, set the complexity parameter.  this is to determine if a split is to be attempted</w:t>
      </w:r>
    </w:p>
    <w:p w14:paraId="1955FD37" w14:textId="77777777" w:rsidR="00BB4752" w:rsidRPr="00BB4752" w:rsidRDefault="00BB4752" w:rsidP="00BB4752">
      <w:pPr>
        <w:rPr>
          <w:rFonts w:cstheme="minorHAnsi"/>
          <w:bCs/>
        </w:rPr>
      </w:pPr>
      <w:r w:rsidRPr="00BB4752">
        <w:rPr>
          <w:rFonts w:cstheme="minorHAnsi"/>
          <w:bCs/>
        </w:rPr>
        <w:t>#based on whether a split decreases lack of fit.  meant to cut down on not-needed splits and save time.</w:t>
      </w:r>
    </w:p>
    <w:p w14:paraId="12DFEAF2" w14:textId="77777777" w:rsidR="00BB4752" w:rsidRPr="00BB4752" w:rsidRDefault="00BB4752" w:rsidP="00BB4752">
      <w:pPr>
        <w:rPr>
          <w:rFonts w:cstheme="minorHAnsi"/>
          <w:bCs/>
        </w:rPr>
      </w:pPr>
      <w:r w:rsidRPr="00BB4752">
        <w:rPr>
          <w:rFonts w:cstheme="minorHAnsi"/>
          <w:bCs/>
        </w:rPr>
        <w:t xml:space="preserve">#complexity parameter is the difference maker in the output.  this is the parameter that determines </w:t>
      </w:r>
    </w:p>
    <w:p w14:paraId="3344EFBA" w14:textId="77777777" w:rsidR="00BB4752" w:rsidRPr="00BB4752" w:rsidRDefault="00BB4752" w:rsidP="00BB4752">
      <w:pPr>
        <w:rPr>
          <w:rFonts w:cstheme="minorHAnsi"/>
          <w:bCs/>
        </w:rPr>
      </w:pPr>
      <w:r w:rsidRPr="00BB4752">
        <w:rPr>
          <w:rFonts w:cstheme="minorHAnsi"/>
          <w:bCs/>
        </w:rPr>
        <w:t># if there are almost no splits (using the base cp provided in the code) or the current output.</w:t>
      </w:r>
    </w:p>
    <w:p w14:paraId="76AD73AE" w14:textId="77777777" w:rsidR="00BB4752" w:rsidRPr="00BB4752" w:rsidRDefault="00BB4752" w:rsidP="00BB4752">
      <w:pPr>
        <w:rPr>
          <w:rFonts w:cstheme="minorHAnsi"/>
          <w:bCs/>
        </w:rPr>
      </w:pPr>
    </w:p>
    <w:p w14:paraId="773BD47E" w14:textId="77777777" w:rsidR="00BB4752" w:rsidRPr="00BB4752" w:rsidRDefault="00BB4752" w:rsidP="00BB4752">
      <w:pPr>
        <w:rPr>
          <w:rFonts w:cstheme="minorHAnsi"/>
          <w:bCs/>
        </w:rPr>
      </w:pPr>
    </w:p>
    <w:p w14:paraId="4D53D065" w14:textId="77777777" w:rsidR="00BB4752" w:rsidRPr="00BB4752" w:rsidRDefault="00BB4752" w:rsidP="00BB4752">
      <w:pPr>
        <w:rPr>
          <w:rFonts w:cstheme="minorHAnsi"/>
          <w:bCs/>
        </w:rPr>
      </w:pPr>
    </w:p>
    <w:p w14:paraId="236E9ED1" w14:textId="77777777" w:rsidR="00BB4752" w:rsidRPr="00BB4752" w:rsidRDefault="00BB4752" w:rsidP="00BB4752">
      <w:pPr>
        <w:rPr>
          <w:rFonts w:cstheme="minorHAnsi"/>
          <w:bCs/>
        </w:rPr>
      </w:pPr>
      <w:proofErr w:type="spellStart"/>
      <w:proofErr w:type="gramStart"/>
      <w:r w:rsidRPr="00BB4752">
        <w:rPr>
          <w:rFonts w:cstheme="minorHAnsi"/>
          <w:bCs/>
        </w:rPr>
        <w:t>set.seed</w:t>
      </w:r>
      <w:proofErr w:type="spellEnd"/>
      <w:proofErr w:type="gramEnd"/>
      <w:r w:rsidRPr="00BB4752">
        <w:rPr>
          <w:rFonts w:cstheme="minorHAnsi"/>
          <w:bCs/>
        </w:rPr>
        <w:t>(10000000)</w:t>
      </w:r>
    </w:p>
    <w:p w14:paraId="65CF6F85" w14:textId="77777777" w:rsidR="00BB4752" w:rsidRPr="00BB4752" w:rsidRDefault="00BB4752" w:rsidP="00BB4752">
      <w:pPr>
        <w:rPr>
          <w:rFonts w:cstheme="minorHAnsi"/>
          <w:bCs/>
        </w:rPr>
      </w:pPr>
      <w:proofErr w:type="spellStart"/>
      <w:r w:rsidRPr="00BB4752">
        <w:rPr>
          <w:rFonts w:cstheme="minorHAnsi"/>
          <w:bCs/>
        </w:rPr>
        <w:t>testSpamIdx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numSpam</w:t>
      </w:r>
      <w:proofErr w:type="spellEnd"/>
      <w:r w:rsidRPr="00BB4752">
        <w:rPr>
          <w:rFonts w:cstheme="minorHAnsi"/>
          <w:bCs/>
        </w:rPr>
        <w:t>, size = floor(</w:t>
      </w:r>
      <w:proofErr w:type="spellStart"/>
      <w:r w:rsidRPr="00BB4752">
        <w:rPr>
          <w:rFonts w:cstheme="minorHAnsi"/>
          <w:bCs/>
        </w:rPr>
        <w:t>numSpam</w:t>
      </w:r>
      <w:proofErr w:type="spellEnd"/>
      <w:r w:rsidRPr="00BB4752">
        <w:rPr>
          <w:rFonts w:cstheme="minorHAnsi"/>
          <w:bCs/>
        </w:rPr>
        <w:t>/2))</w:t>
      </w:r>
    </w:p>
    <w:p w14:paraId="61F638FA" w14:textId="77777777" w:rsidR="00BB4752" w:rsidRPr="00BB4752" w:rsidRDefault="00BB4752" w:rsidP="00BB4752">
      <w:pPr>
        <w:rPr>
          <w:rFonts w:cstheme="minorHAnsi"/>
          <w:bCs/>
        </w:rPr>
      </w:pPr>
      <w:proofErr w:type="spellStart"/>
      <w:r w:rsidRPr="00BB4752">
        <w:rPr>
          <w:rFonts w:cstheme="minorHAnsi"/>
          <w:bCs/>
        </w:rPr>
        <w:t>testHamIdx</w:t>
      </w:r>
      <w:proofErr w:type="spellEnd"/>
      <w:r w:rsidRPr="00BB4752">
        <w:rPr>
          <w:rFonts w:cstheme="minorHAnsi"/>
          <w:bCs/>
        </w:rPr>
        <w:t xml:space="preserve"> = </w:t>
      </w:r>
      <w:proofErr w:type="gramStart"/>
      <w:r w:rsidRPr="00BB4752">
        <w:rPr>
          <w:rFonts w:cstheme="minorHAnsi"/>
          <w:bCs/>
        </w:rPr>
        <w:t>sample(</w:t>
      </w:r>
      <w:proofErr w:type="spellStart"/>
      <w:proofErr w:type="gramEnd"/>
      <w:r w:rsidRPr="00BB4752">
        <w:rPr>
          <w:rFonts w:cstheme="minorHAnsi"/>
          <w:bCs/>
        </w:rPr>
        <w:t>numHam</w:t>
      </w:r>
      <w:proofErr w:type="spellEnd"/>
      <w:r w:rsidRPr="00BB4752">
        <w:rPr>
          <w:rFonts w:cstheme="minorHAnsi"/>
          <w:bCs/>
        </w:rPr>
        <w:t>, size = floor(</w:t>
      </w:r>
      <w:proofErr w:type="spellStart"/>
      <w:r w:rsidRPr="00BB4752">
        <w:rPr>
          <w:rFonts w:cstheme="minorHAnsi"/>
          <w:bCs/>
        </w:rPr>
        <w:t>numHam</w:t>
      </w:r>
      <w:proofErr w:type="spellEnd"/>
      <w:r w:rsidRPr="00BB4752">
        <w:rPr>
          <w:rFonts w:cstheme="minorHAnsi"/>
          <w:bCs/>
        </w:rPr>
        <w:t>/2))</w:t>
      </w:r>
    </w:p>
    <w:p w14:paraId="3DF4ABBB" w14:textId="77777777" w:rsidR="00BB4752" w:rsidRPr="00BB4752" w:rsidRDefault="00BB4752" w:rsidP="00BB4752">
      <w:pPr>
        <w:rPr>
          <w:rFonts w:cstheme="minorHAnsi"/>
          <w:bCs/>
        </w:rPr>
      </w:pPr>
    </w:p>
    <w:p w14:paraId="6E6D07C3" w14:textId="77777777" w:rsidR="00BB4752" w:rsidRPr="00BB4752" w:rsidRDefault="00BB4752" w:rsidP="00BB4752">
      <w:pPr>
        <w:rPr>
          <w:rFonts w:cstheme="minorHAnsi"/>
          <w:bCs/>
        </w:rPr>
      </w:pPr>
      <w:proofErr w:type="spellStart"/>
      <w:r w:rsidRPr="00BB4752">
        <w:rPr>
          <w:rFonts w:cstheme="minorHAnsi"/>
          <w:bCs/>
        </w:rPr>
        <w:lastRenderedPageBreak/>
        <w:t>testDF</w:t>
      </w:r>
      <w:proofErr w:type="spellEnd"/>
      <w:r w:rsidRPr="00BB4752">
        <w:rPr>
          <w:rFonts w:cstheme="minorHAnsi"/>
          <w:bCs/>
        </w:rPr>
        <w:t xml:space="preserve"> = </w:t>
      </w:r>
    </w:p>
    <w:p w14:paraId="67CFB415"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 xml:space="preserve">[ </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w:t>
      </w:r>
    </w:p>
    <w:p w14:paraId="263C675E"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 )</w:t>
      </w:r>
    </w:p>
    <w:p w14:paraId="76563D8A" w14:textId="77777777" w:rsidR="00BB4752" w:rsidRPr="00BB4752" w:rsidRDefault="00BB4752" w:rsidP="00BB4752">
      <w:pPr>
        <w:rPr>
          <w:rFonts w:cstheme="minorHAnsi"/>
          <w:bCs/>
        </w:rPr>
      </w:pPr>
      <w:proofErr w:type="spellStart"/>
      <w:r w:rsidRPr="00BB4752">
        <w:rPr>
          <w:rFonts w:cstheme="minorHAnsi"/>
          <w:bCs/>
        </w:rPr>
        <w:t>trainDF</w:t>
      </w:r>
      <w:proofErr w:type="spellEnd"/>
      <w:r w:rsidRPr="00BB4752">
        <w:rPr>
          <w:rFonts w:cstheme="minorHAnsi"/>
          <w:bCs/>
        </w:rPr>
        <w:t xml:space="preserve"> =</w:t>
      </w:r>
    </w:p>
    <w:p w14:paraId="6583C06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rbind</w:t>
      </w:r>
      <w:proofErr w:type="spellEnd"/>
      <w:r w:rsidRPr="00BB4752">
        <w:rPr>
          <w:rFonts w:cstheme="minorHAnsi"/>
          <w:bCs/>
        </w:rPr>
        <w:t xml:space="preserve">( </w:t>
      </w:r>
      <w:proofErr w:type="spellStart"/>
      <w:r w:rsidRPr="00BB4752">
        <w:rPr>
          <w:rFonts w:cstheme="minorHAnsi"/>
          <w:bCs/>
        </w:rPr>
        <w:t>emailDFrp</w:t>
      </w:r>
      <w:proofErr w:type="spellEnd"/>
      <w:proofErr w:type="gramEnd"/>
      <w:r w:rsidRPr="00BB4752">
        <w:rPr>
          <w:rFonts w:cstheme="minorHAnsi"/>
          <w:bCs/>
        </w:rPr>
        <w:t>[</w:t>
      </w:r>
      <w:proofErr w:type="spellStart"/>
      <w:r w:rsidRPr="00BB4752">
        <w:rPr>
          <w:rFonts w:cstheme="minorHAnsi"/>
          <w:bCs/>
        </w:rPr>
        <w:t>emailDFrp$isSpam</w:t>
      </w:r>
      <w:proofErr w:type="spellEnd"/>
      <w:r w:rsidRPr="00BB4752">
        <w:rPr>
          <w:rFonts w:cstheme="minorHAnsi"/>
          <w:bCs/>
        </w:rPr>
        <w:t xml:space="preserve"> == "T", ][-</w:t>
      </w:r>
      <w:proofErr w:type="spellStart"/>
      <w:r w:rsidRPr="00BB4752">
        <w:rPr>
          <w:rFonts w:cstheme="minorHAnsi"/>
          <w:bCs/>
        </w:rPr>
        <w:t>testSpamIdx</w:t>
      </w:r>
      <w:proofErr w:type="spellEnd"/>
      <w:r w:rsidRPr="00BB4752">
        <w:rPr>
          <w:rFonts w:cstheme="minorHAnsi"/>
          <w:bCs/>
        </w:rPr>
        <w:t xml:space="preserve">, ], </w:t>
      </w:r>
    </w:p>
    <w:p w14:paraId="0A793791"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emailDFrp</w:t>
      </w:r>
      <w:proofErr w:type="spellEnd"/>
      <w:r w:rsidRPr="00BB4752">
        <w:rPr>
          <w:rFonts w:cstheme="minorHAnsi"/>
          <w:bCs/>
        </w:rPr>
        <w:t>[</w:t>
      </w:r>
      <w:proofErr w:type="spellStart"/>
      <w:proofErr w:type="gramEnd"/>
      <w:r w:rsidRPr="00BB4752">
        <w:rPr>
          <w:rFonts w:cstheme="minorHAnsi"/>
          <w:bCs/>
        </w:rPr>
        <w:t>emailDFrp$isSpam</w:t>
      </w:r>
      <w:proofErr w:type="spellEnd"/>
      <w:r w:rsidRPr="00BB4752">
        <w:rPr>
          <w:rFonts w:cstheme="minorHAnsi"/>
          <w:bCs/>
        </w:rPr>
        <w:t xml:space="preserve"> == "F", ][-</w:t>
      </w:r>
      <w:proofErr w:type="spellStart"/>
      <w:r w:rsidRPr="00BB4752">
        <w:rPr>
          <w:rFonts w:cstheme="minorHAnsi"/>
          <w:bCs/>
        </w:rPr>
        <w:t>testHamIdx</w:t>
      </w:r>
      <w:proofErr w:type="spellEnd"/>
      <w:r w:rsidRPr="00BB4752">
        <w:rPr>
          <w:rFonts w:cstheme="minorHAnsi"/>
          <w:bCs/>
        </w:rPr>
        <w:t>, ])</w:t>
      </w:r>
    </w:p>
    <w:p w14:paraId="67556AB9" w14:textId="77777777" w:rsidR="00BB4752" w:rsidRPr="00BB4752" w:rsidRDefault="00BB4752" w:rsidP="00BB4752">
      <w:pPr>
        <w:rPr>
          <w:rFonts w:cstheme="minorHAnsi"/>
          <w:bCs/>
        </w:rPr>
      </w:pPr>
    </w:p>
    <w:p w14:paraId="52EC2C20" w14:textId="77777777" w:rsidR="00BB4752" w:rsidRPr="00BB4752" w:rsidRDefault="00BB4752" w:rsidP="00BB4752">
      <w:pPr>
        <w:rPr>
          <w:rFonts w:cstheme="minorHAnsi"/>
          <w:bCs/>
        </w:rPr>
      </w:pPr>
      <w:r w:rsidRPr="00BB4752">
        <w:rPr>
          <w:rFonts w:cstheme="minorHAnsi"/>
          <w:bCs/>
        </w:rPr>
        <w:t xml:space="preserve">testcontrolparam1 &lt;- </w:t>
      </w:r>
      <w:proofErr w:type="spellStart"/>
      <w:proofErr w:type="gramStart"/>
      <w:r w:rsidRPr="00BB4752">
        <w:rPr>
          <w:rFonts w:cstheme="minorHAnsi"/>
          <w:bCs/>
        </w:rPr>
        <w:t>rpart</w:t>
      </w:r>
      <w:proofErr w:type="spellEnd"/>
      <w:r w:rsidRPr="00BB4752">
        <w:rPr>
          <w:rFonts w:cstheme="minorHAnsi"/>
          <w:bCs/>
        </w:rPr>
        <w:t>(</w:t>
      </w:r>
      <w:proofErr w:type="spellStart"/>
      <w:proofErr w:type="gramEnd"/>
      <w:r w:rsidRPr="00BB4752">
        <w:rPr>
          <w:rFonts w:cstheme="minorHAnsi"/>
          <w:bCs/>
        </w:rPr>
        <w:t>isSpam</w:t>
      </w:r>
      <w:proofErr w:type="spellEnd"/>
      <w:r w:rsidRPr="00BB4752">
        <w:rPr>
          <w:rFonts w:cstheme="minorHAnsi"/>
          <w:bCs/>
        </w:rPr>
        <w:t xml:space="preserve"> ~., data=</w:t>
      </w:r>
      <w:proofErr w:type="spellStart"/>
      <w:r w:rsidRPr="00BB4752">
        <w:rPr>
          <w:rFonts w:cstheme="minorHAnsi"/>
          <w:bCs/>
        </w:rPr>
        <w:t>trainDF</w:t>
      </w:r>
      <w:proofErr w:type="spellEnd"/>
      <w:r w:rsidRPr="00BB4752">
        <w:rPr>
          <w:rFonts w:cstheme="minorHAnsi"/>
          <w:bCs/>
        </w:rPr>
        <w:t xml:space="preserve">, </w:t>
      </w:r>
      <w:proofErr w:type="spellStart"/>
      <w:r w:rsidRPr="00BB4752">
        <w:rPr>
          <w:rFonts w:cstheme="minorHAnsi"/>
          <w:bCs/>
        </w:rPr>
        <w:t>na.action</w:t>
      </w:r>
      <w:proofErr w:type="spellEnd"/>
      <w:r w:rsidRPr="00BB4752">
        <w:rPr>
          <w:rFonts w:cstheme="minorHAnsi"/>
          <w:bCs/>
        </w:rPr>
        <w:t xml:space="preserve"> = </w:t>
      </w:r>
      <w:proofErr w:type="spellStart"/>
      <w:r w:rsidRPr="00BB4752">
        <w:rPr>
          <w:rFonts w:cstheme="minorHAnsi"/>
          <w:bCs/>
        </w:rPr>
        <w:t>na.rpart</w:t>
      </w:r>
      <w:proofErr w:type="spellEnd"/>
      <w:r w:rsidRPr="00BB4752">
        <w:rPr>
          <w:rFonts w:cstheme="minorHAnsi"/>
          <w:bCs/>
        </w:rPr>
        <w:t>, method = "</w:t>
      </w:r>
      <w:proofErr w:type="spellStart"/>
      <w:r w:rsidRPr="00BB4752">
        <w:rPr>
          <w:rFonts w:cstheme="minorHAnsi"/>
          <w:bCs/>
        </w:rPr>
        <w:t>class",control</w:t>
      </w:r>
      <w:proofErr w:type="spellEnd"/>
      <w:r w:rsidRPr="00BB4752">
        <w:rPr>
          <w:rFonts w:cstheme="minorHAnsi"/>
          <w:bCs/>
        </w:rPr>
        <w:t>=</w:t>
      </w:r>
      <w:proofErr w:type="spellStart"/>
      <w:r w:rsidRPr="00BB4752">
        <w:rPr>
          <w:rFonts w:cstheme="minorHAnsi"/>
          <w:bCs/>
        </w:rPr>
        <w:t>rpart.control</w:t>
      </w:r>
      <w:proofErr w:type="spellEnd"/>
      <w:r w:rsidRPr="00BB4752">
        <w:rPr>
          <w:rFonts w:cstheme="minorHAnsi"/>
          <w:bCs/>
        </w:rPr>
        <w:t>(</w:t>
      </w:r>
      <w:proofErr w:type="spellStart"/>
      <w:r w:rsidRPr="00BB4752">
        <w:rPr>
          <w:rFonts w:cstheme="minorHAnsi"/>
          <w:bCs/>
        </w:rPr>
        <w:t>minsplit</w:t>
      </w:r>
      <w:proofErr w:type="spellEnd"/>
      <w:r w:rsidRPr="00BB4752">
        <w:rPr>
          <w:rFonts w:cstheme="minorHAnsi"/>
          <w:bCs/>
        </w:rPr>
        <w:t xml:space="preserve"> = 10, </w:t>
      </w:r>
      <w:proofErr w:type="spellStart"/>
      <w:r w:rsidRPr="00BB4752">
        <w:rPr>
          <w:rFonts w:cstheme="minorHAnsi"/>
          <w:bCs/>
        </w:rPr>
        <w:t>maxdepth</w:t>
      </w:r>
      <w:proofErr w:type="spellEnd"/>
      <w:r w:rsidRPr="00BB4752">
        <w:rPr>
          <w:rFonts w:cstheme="minorHAnsi"/>
          <w:bCs/>
        </w:rPr>
        <w:t xml:space="preserve">=30, </w:t>
      </w:r>
      <w:proofErr w:type="spellStart"/>
      <w:r w:rsidRPr="00BB4752">
        <w:rPr>
          <w:rFonts w:cstheme="minorHAnsi"/>
          <w:bCs/>
        </w:rPr>
        <w:t>xval</w:t>
      </w:r>
      <w:proofErr w:type="spellEnd"/>
      <w:r w:rsidRPr="00BB4752">
        <w:rPr>
          <w:rFonts w:cstheme="minorHAnsi"/>
          <w:bCs/>
        </w:rPr>
        <w:t xml:space="preserve"> = 80,maxsurrogate = 40,minbucket = 2, cp = 0.012)) </w:t>
      </w:r>
    </w:p>
    <w:p w14:paraId="49659733" w14:textId="77777777" w:rsidR="00BB4752" w:rsidRPr="00BB4752" w:rsidRDefault="00BB4752" w:rsidP="00BB4752">
      <w:pPr>
        <w:rPr>
          <w:rFonts w:cstheme="minorHAnsi"/>
          <w:bCs/>
        </w:rPr>
      </w:pPr>
    </w:p>
    <w:p w14:paraId="5966559E" w14:textId="77777777" w:rsidR="00BB4752" w:rsidRPr="00BB4752" w:rsidRDefault="00BB4752" w:rsidP="00BB4752">
      <w:pPr>
        <w:rPr>
          <w:rFonts w:cstheme="minorHAnsi"/>
          <w:bCs/>
        </w:rPr>
      </w:pPr>
      <w:r w:rsidRPr="00BB4752">
        <w:rPr>
          <w:rFonts w:cstheme="minorHAnsi"/>
          <w:bCs/>
        </w:rPr>
        <w:t>#plot the results</w:t>
      </w:r>
    </w:p>
    <w:p w14:paraId="45EF8349" w14:textId="77777777" w:rsidR="00BB4752" w:rsidRPr="00BB4752" w:rsidRDefault="00BB4752" w:rsidP="00BB4752">
      <w:pPr>
        <w:rPr>
          <w:rFonts w:cstheme="minorHAnsi"/>
          <w:bCs/>
        </w:rPr>
      </w:pPr>
      <w:proofErr w:type="spellStart"/>
      <w:proofErr w:type="gramStart"/>
      <w:r w:rsidRPr="00BB4752">
        <w:rPr>
          <w:rFonts w:cstheme="minorHAnsi"/>
          <w:bCs/>
        </w:rPr>
        <w:t>rpart.plot</w:t>
      </w:r>
      <w:proofErr w:type="spellEnd"/>
      <w:proofErr w:type="gramEnd"/>
      <w:r w:rsidRPr="00BB4752">
        <w:rPr>
          <w:rFonts w:cstheme="minorHAnsi"/>
          <w:bCs/>
        </w:rPr>
        <w:t>(testcontrolparam1, extra = 1)</w:t>
      </w:r>
    </w:p>
    <w:p w14:paraId="108C6F26" w14:textId="77777777" w:rsidR="00BB4752" w:rsidRPr="00BB4752" w:rsidRDefault="00BB4752" w:rsidP="00BB4752">
      <w:pPr>
        <w:rPr>
          <w:rFonts w:cstheme="minorHAnsi"/>
          <w:bCs/>
        </w:rPr>
      </w:pPr>
      <w:r w:rsidRPr="00BB4752">
        <w:rPr>
          <w:rFonts w:cstheme="minorHAnsi"/>
          <w:bCs/>
        </w:rPr>
        <w:t>#</w:t>
      </w:r>
      <w:proofErr w:type="spellStart"/>
      <w:proofErr w:type="gramStart"/>
      <w:r w:rsidRPr="00BB4752">
        <w:rPr>
          <w:rFonts w:cstheme="minorHAnsi"/>
          <w:bCs/>
        </w:rPr>
        <w:t>dev.off</w:t>
      </w:r>
      <w:proofErr w:type="spellEnd"/>
      <w:r w:rsidRPr="00BB4752">
        <w:rPr>
          <w:rFonts w:cstheme="minorHAnsi"/>
          <w:bCs/>
        </w:rPr>
        <w:t>(</w:t>
      </w:r>
      <w:proofErr w:type="gramEnd"/>
      <w:r w:rsidRPr="00BB4752">
        <w:rPr>
          <w:rFonts w:cstheme="minorHAnsi"/>
          <w:bCs/>
        </w:rPr>
        <w:t>)</w:t>
      </w:r>
    </w:p>
    <w:p w14:paraId="7690C04B" w14:textId="77777777" w:rsidR="00BB4752" w:rsidRPr="00BB4752" w:rsidRDefault="00BB4752" w:rsidP="00BB4752">
      <w:pPr>
        <w:rPr>
          <w:rFonts w:cstheme="minorHAnsi"/>
          <w:bCs/>
        </w:rPr>
      </w:pPr>
    </w:p>
    <w:p w14:paraId="2A2E05FE" w14:textId="77777777" w:rsidR="00BB4752" w:rsidRPr="00BB4752" w:rsidRDefault="00BB4752" w:rsidP="00BB4752">
      <w:pPr>
        <w:rPr>
          <w:rFonts w:cstheme="minorHAnsi"/>
          <w:bCs/>
        </w:rPr>
      </w:pPr>
      <w:r w:rsidRPr="00BB4752">
        <w:rPr>
          <w:rFonts w:cstheme="minorHAnsi"/>
          <w:bCs/>
        </w:rPr>
        <w:t xml:space="preserve">predictions = </w:t>
      </w:r>
      <w:proofErr w:type="gramStart"/>
      <w:r w:rsidRPr="00BB4752">
        <w:rPr>
          <w:rFonts w:cstheme="minorHAnsi"/>
          <w:bCs/>
        </w:rPr>
        <w:t>predict(</w:t>
      </w:r>
      <w:proofErr w:type="gramEnd"/>
      <w:r w:rsidRPr="00BB4752">
        <w:rPr>
          <w:rFonts w:cstheme="minorHAnsi"/>
          <w:bCs/>
        </w:rPr>
        <w:t xml:space="preserve">testcontrolparam1, </w:t>
      </w:r>
    </w:p>
    <w:p w14:paraId="42A8A7C8"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newdata</w:t>
      </w:r>
      <w:proofErr w:type="spellEnd"/>
      <w:r w:rsidRPr="00BB4752">
        <w:rPr>
          <w:rFonts w:cstheme="minorHAnsi"/>
          <w:bCs/>
        </w:rPr>
        <w:t xml:space="preserve"> = </w:t>
      </w:r>
      <w:proofErr w:type="spellStart"/>
      <w:proofErr w:type="gramStart"/>
      <w:r w:rsidRPr="00BB4752">
        <w:rPr>
          <w:rFonts w:cstheme="minorHAnsi"/>
          <w:bCs/>
        </w:rPr>
        <w:t>testDF</w:t>
      </w:r>
      <w:proofErr w:type="spellEnd"/>
      <w:r w:rsidRPr="00BB4752">
        <w:rPr>
          <w:rFonts w:cstheme="minorHAnsi"/>
          <w:bCs/>
        </w:rPr>
        <w:t>[</w:t>
      </w:r>
      <w:proofErr w:type="gramEnd"/>
      <w:r w:rsidRPr="00BB4752">
        <w:rPr>
          <w:rFonts w:cstheme="minorHAnsi"/>
          <w:bCs/>
        </w:rPr>
        <w:t>, names(</w:t>
      </w:r>
      <w:proofErr w:type="spellStart"/>
      <w:r w:rsidRPr="00BB4752">
        <w:rPr>
          <w:rFonts w:cstheme="minorHAnsi"/>
          <w:bCs/>
        </w:rPr>
        <w:t>testDF</w:t>
      </w:r>
      <w:proofErr w:type="spellEnd"/>
      <w:r w:rsidRPr="00BB4752">
        <w:rPr>
          <w:rFonts w:cstheme="minorHAnsi"/>
          <w:bCs/>
        </w:rPr>
        <w:t>) != "</w:t>
      </w:r>
      <w:proofErr w:type="spellStart"/>
      <w:r w:rsidRPr="00BB4752">
        <w:rPr>
          <w:rFonts w:cstheme="minorHAnsi"/>
          <w:bCs/>
        </w:rPr>
        <w:t>isSpam</w:t>
      </w:r>
      <w:proofErr w:type="spellEnd"/>
      <w:r w:rsidRPr="00BB4752">
        <w:rPr>
          <w:rFonts w:cstheme="minorHAnsi"/>
          <w:bCs/>
        </w:rPr>
        <w:t>"],</w:t>
      </w:r>
    </w:p>
    <w:p w14:paraId="5B397A92" w14:textId="77777777" w:rsidR="00BB4752" w:rsidRPr="00BB4752" w:rsidRDefault="00BB4752" w:rsidP="00BB4752">
      <w:pPr>
        <w:rPr>
          <w:rFonts w:cstheme="minorHAnsi"/>
          <w:bCs/>
        </w:rPr>
      </w:pPr>
      <w:r w:rsidRPr="00BB4752">
        <w:rPr>
          <w:rFonts w:cstheme="minorHAnsi"/>
          <w:bCs/>
        </w:rPr>
        <w:t xml:space="preserve">       type = "class")</w:t>
      </w:r>
    </w:p>
    <w:p w14:paraId="472027DA" w14:textId="77777777" w:rsidR="00BB4752" w:rsidRPr="00BB4752" w:rsidRDefault="00BB4752" w:rsidP="00BB4752">
      <w:pPr>
        <w:rPr>
          <w:rFonts w:cstheme="minorHAnsi"/>
          <w:bCs/>
        </w:rPr>
      </w:pPr>
      <w:r w:rsidRPr="00BB4752">
        <w:rPr>
          <w:rFonts w:cstheme="minorHAnsi"/>
          <w:bCs/>
        </w:rPr>
        <w:t xml:space="preserve"> </w:t>
      </w:r>
    </w:p>
    <w:p w14:paraId="37A5B6DB" w14:textId="77777777" w:rsidR="00BB4752" w:rsidRPr="00BB4752" w:rsidRDefault="00BB4752" w:rsidP="00BB4752">
      <w:pPr>
        <w:rPr>
          <w:rFonts w:cstheme="minorHAnsi"/>
          <w:bCs/>
        </w:rPr>
      </w:pPr>
      <w:proofErr w:type="spellStart"/>
      <w:r w:rsidRPr="00BB4752">
        <w:rPr>
          <w:rFonts w:cstheme="minorHAnsi"/>
          <w:bCs/>
        </w:rPr>
        <w:t>predsForHam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"F" ]</w:t>
      </w:r>
    </w:p>
    <w:p w14:paraId="6B64AF2C" w14:textId="77777777" w:rsidR="00BB4752" w:rsidRPr="00BB4752" w:rsidRDefault="00BB4752" w:rsidP="00BB4752">
      <w:pPr>
        <w:rPr>
          <w:rFonts w:cstheme="minorHAnsi"/>
          <w:bCs/>
        </w:rPr>
      </w:pPr>
      <w:r w:rsidRPr="00BB4752">
        <w:rPr>
          <w:rFonts w:cstheme="minorHAnsi"/>
          <w:bCs/>
        </w:rPr>
        <w:t>summary(</w:t>
      </w:r>
      <w:proofErr w:type="spellStart"/>
      <w:r w:rsidRPr="00BB4752">
        <w:rPr>
          <w:rFonts w:cstheme="minorHAnsi"/>
          <w:bCs/>
        </w:rPr>
        <w:t>predsForHam</w:t>
      </w:r>
      <w:proofErr w:type="spellEnd"/>
      <w:r w:rsidRPr="00BB4752">
        <w:rPr>
          <w:rFonts w:cstheme="minorHAnsi"/>
          <w:bCs/>
        </w:rPr>
        <w:t>)</w:t>
      </w:r>
    </w:p>
    <w:p w14:paraId="10A10CFE" w14:textId="77777777" w:rsidR="00BB4752" w:rsidRPr="00BB4752" w:rsidRDefault="00BB4752" w:rsidP="00BB4752">
      <w:pPr>
        <w:rPr>
          <w:rFonts w:cstheme="minorHAnsi"/>
          <w:bCs/>
        </w:rPr>
      </w:pPr>
    </w:p>
    <w:p w14:paraId="0D7C363B"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predsForHam</w:t>
      </w:r>
      <w:proofErr w:type="spellEnd"/>
      <w:r w:rsidRPr="00BB4752">
        <w:rPr>
          <w:rFonts w:cstheme="minorHAnsi"/>
          <w:bCs/>
        </w:rPr>
        <w:t xml:space="preserve"> == "T") / length(</w:t>
      </w:r>
      <w:proofErr w:type="spellStart"/>
      <w:r w:rsidRPr="00BB4752">
        <w:rPr>
          <w:rFonts w:cstheme="minorHAnsi"/>
          <w:bCs/>
        </w:rPr>
        <w:t>predsForHam</w:t>
      </w:r>
      <w:proofErr w:type="spellEnd"/>
      <w:r w:rsidRPr="00BB4752">
        <w:rPr>
          <w:rFonts w:cstheme="minorHAnsi"/>
          <w:bCs/>
        </w:rPr>
        <w:t>)</w:t>
      </w:r>
    </w:p>
    <w:p w14:paraId="7139339F" w14:textId="77777777" w:rsidR="00BB4752" w:rsidRPr="00BB4752" w:rsidRDefault="00BB4752" w:rsidP="00BB4752">
      <w:pPr>
        <w:rPr>
          <w:rFonts w:cstheme="minorHAnsi"/>
          <w:bCs/>
        </w:rPr>
      </w:pPr>
    </w:p>
    <w:p w14:paraId="3A7E51D3" w14:textId="77777777" w:rsidR="00BB4752" w:rsidRPr="00BB4752" w:rsidRDefault="00BB4752" w:rsidP="00BB4752">
      <w:pPr>
        <w:rPr>
          <w:rFonts w:cstheme="minorHAnsi"/>
          <w:bCs/>
        </w:rPr>
      </w:pPr>
      <w:proofErr w:type="spellStart"/>
      <w:r w:rsidRPr="00BB4752">
        <w:rPr>
          <w:rFonts w:cstheme="minorHAnsi"/>
          <w:bCs/>
        </w:rPr>
        <w:t>predsForSpam</w:t>
      </w:r>
      <w:proofErr w:type="spellEnd"/>
      <w:r w:rsidRPr="00BB4752">
        <w:rPr>
          <w:rFonts w:cstheme="minorHAnsi"/>
          <w:bCs/>
        </w:rPr>
        <w:t xml:space="preserve"> = </w:t>
      </w:r>
      <w:proofErr w:type="gramStart"/>
      <w:r w:rsidRPr="00BB4752">
        <w:rPr>
          <w:rFonts w:cstheme="minorHAnsi"/>
          <w:bCs/>
        </w:rPr>
        <w:t>predictions[</w:t>
      </w:r>
      <w:proofErr w:type="gramEnd"/>
      <w:r w:rsidRPr="00BB4752">
        <w:rPr>
          <w:rFonts w:cstheme="minorHAnsi"/>
          <w:bCs/>
        </w:rPr>
        <w:t xml:space="preserve"> </w:t>
      </w:r>
      <w:proofErr w:type="spellStart"/>
      <w:r w:rsidRPr="00BB4752">
        <w:rPr>
          <w:rFonts w:cstheme="minorHAnsi"/>
          <w:bCs/>
        </w:rPr>
        <w:t>testDF$isSpam</w:t>
      </w:r>
      <w:proofErr w:type="spellEnd"/>
      <w:r w:rsidRPr="00BB4752">
        <w:rPr>
          <w:rFonts w:cstheme="minorHAnsi"/>
          <w:bCs/>
        </w:rPr>
        <w:t xml:space="preserve"> == "T" ]</w:t>
      </w:r>
    </w:p>
    <w:p w14:paraId="1B15D742" w14:textId="77777777" w:rsidR="00BB4752" w:rsidRPr="00BB4752" w:rsidRDefault="00BB4752" w:rsidP="00BB4752">
      <w:pPr>
        <w:rPr>
          <w:rFonts w:cstheme="minorHAnsi"/>
          <w:bCs/>
        </w:rPr>
      </w:pPr>
      <w:proofErr w:type="gramStart"/>
      <w:r w:rsidRPr="00BB4752">
        <w:rPr>
          <w:rFonts w:cstheme="minorHAnsi"/>
          <w:bCs/>
        </w:rPr>
        <w:t>sum(</w:t>
      </w:r>
      <w:proofErr w:type="spellStart"/>
      <w:proofErr w:type="gramEnd"/>
      <w:r w:rsidRPr="00BB4752">
        <w:rPr>
          <w:rFonts w:cstheme="minorHAnsi"/>
          <w:bCs/>
        </w:rPr>
        <w:t>predsForSpam</w:t>
      </w:r>
      <w:proofErr w:type="spellEnd"/>
      <w:r w:rsidRPr="00BB4752">
        <w:rPr>
          <w:rFonts w:cstheme="minorHAnsi"/>
          <w:bCs/>
        </w:rPr>
        <w:t xml:space="preserve"> == "F") / length(</w:t>
      </w:r>
      <w:proofErr w:type="spellStart"/>
      <w:r w:rsidRPr="00BB4752">
        <w:rPr>
          <w:rFonts w:cstheme="minorHAnsi"/>
          <w:bCs/>
        </w:rPr>
        <w:t>predsForSpam</w:t>
      </w:r>
      <w:proofErr w:type="spellEnd"/>
      <w:r w:rsidRPr="00BB4752">
        <w:rPr>
          <w:rFonts w:cstheme="minorHAnsi"/>
          <w:bCs/>
        </w:rPr>
        <w:t>)</w:t>
      </w:r>
    </w:p>
    <w:p w14:paraId="2FEFBD05" w14:textId="77777777" w:rsidR="00BB4752" w:rsidRPr="00BB4752" w:rsidRDefault="00BB4752" w:rsidP="00BB4752">
      <w:pPr>
        <w:rPr>
          <w:rFonts w:cstheme="minorHAnsi"/>
          <w:bCs/>
        </w:rPr>
      </w:pPr>
    </w:p>
    <w:p w14:paraId="1B332B95" w14:textId="77777777" w:rsidR="00BB4752" w:rsidRPr="00BB4752" w:rsidRDefault="00BB4752" w:rsidP="00BB4752">
      <w:pPr>
        <w:rPr>
          <w:rFonts w:cstheme="minorHAnsi"/>
          <w:bCs/>
        </w:rPr>
      </w:pPr>
      <w:r w:rsidRPr="00BB4752">
        <w:rPr>
          <w:rFonts w:cstheme="minorHAnsi"/>
          <w:bCs/>
        </w:rPr>
        <w:t>#out of curiosity, let's see those cv results without cp (note:  showing 0.012 std on cv 11)</w:t>
      </w:r>
    </w:p>
    <w:p w14:paraId="151BA08A" w14:textId="77777777" w:rsidR="00BB4752" w:rsidRPr="00BB4752" w:rsidRDefault="00BB4752" w:rsidP="00BB4752">
      <w:pPr>
        <w:rPr>
          <w:rFonts w:cstheme="minorHAnsi"/>
          <w:bCs/>
        </w:rPr>
      </w:pPr>
      <w:r w:rsidRPr="00BB4752">
        <w:rPr>
          <w:rFonts w:cstheme="minorHAnsi"/>
          <w:bCs/>
        </w:rPr>
        <w:t>#this tells me that we could probably keep the cp around 0.01.</w:t>
      </w:r>
    </w:p>
    <w:p w14:paraId="5FEA8474" w14:textId="77777777" w:rsidR="00BB4752" w:rsidRPr="00BB4752" w:rsidRDefault="00BB4752" w:rsidP="00BB4752">
      <w:pPr>
        <w:rPr>
          <w:rFonts w:cstheme="minorHAnsi"/>
          <w:bCs/>
        </w:rPr>
      </w:pPr>
    </w:p>
    <w:p w14:paraId="42E84A6E" w14:textId="77777777" w:rsidR="00BB4752" w:rsidRPr="00BB4752" w:rsidRDefault="00BB4752" w:rsidP="00BB4752">
      <w:pPr>
        <w:rPr>
          <w:rFonts w:cstheme="minorHAnsi"/>
          <w:bCs/>
        </w:rPr>
      </w:pPr>
      <w:r w:rsidRPr="00BB4752">
        <w:rPr>
          <w:rFonts w:cstheme="minorHAnsi"/>
          <w:bCs/>
        </w:rPr>
        <w:t>#when we run a cp = 0.01, the results are very similar to the original model</w:t>
      </w:r>
    </w:p>
    <w:p w14:paraId="647C3434" w14:textId="77777777" w:rsidR="00BB4752" w:rsidRPr="00BB4752" w:rsidRDefault="00BB4752" w:rsidP="00BB4752">
      <w:pPr>
        <w:rPr>
          <w:rFonts w:cstheme="minorHAnsi"/>
          <w:bCs/>
        </w:rPr>
      </w:pPr>
    </w:p>
    <w:p w14:paraId="0BEB8B5B" w14:textId="77777777" w:rsidR="00BB4752" w:rsidRPr="00BB4752" w:rsidRDefault="00BB4752" w:rsidP="00BB4752">
      <w:pPr>
        <w:rPr>
          <w:rFonts w:cstheme="minorHAnsi"/>
          <w:bCs/>
        </w:rPr>
      </w:pPr>
      <w:proofErr w:type="spellStart"/>
      <w:r w:rsidRPr="00BB4752">
        <w:rPr>
          <w:rFonts w:cstheme="minorHAnsi"/>
          <w:bCs/>
        </w:rPr>
        <w:t>printcp</w:t>
      </w:r>
      <w:proofErr w:type="spellEnd"/>
      <w:r w:rsidRPr="00BB4752">
        <w:rPr>
          <w:rFonts w:cstheme="minorHAnsi"/>
          <w:bCs/>
        </w:rPr>
        <w:t>(testcontrolparam1)</w:t>
      </w:r>
    </w:p>
    <w:p w14:paraId="664DDB14" w14:textId="77777777" w:rsidR="00BB4752" w:rsidRPr="00BB4752" w:rsidRDefault="00BB4752" w:rsidP="00BB4752">
      <w:pPr>
        <w:rPr>
          <w:rFonts w:cstheme="minorHAnsi"/>
          <w:bCs/>
        </w:rPr>
      </w:pPr>
    </w:p>
    <w:p w14:paraId="15EE57A8" w14:textId="1BE19191" w:rsidR="00BB4752" w:rsidRDefault="00BB4752" w:rsidP="00BB4752">
      <w:pPr>
        <w:rPr>
          <w:rFonts w:cstheme="minorHAnsi"/>
          <w:bCs/>
        </w:rPr>
      </w:pPr>
      <w:r w:rsidRPr="00BB4752">
        <w:rPr>
          <w:rFonts w:cstheme="minorHAnsi"/>
          <w:bCs/>
        </w:rPr>
        <w:t>```</w:t>
      </w:r>
    </w:p>
    <w:p w14:paraId="2FA8A67A" w14:textId="77777777" w:rsidR="00BB4752" w:rsidRDefault="00BB4752" w:rsidP="00BB4752">
      <w:pPr>
        <w:rPr>
          <w:rFonts w:cstheme="minorHAnsi"/>
          <w:b/>
          <w:bCs/>
          <w:sz w:val="32"/>
          <w:szCs w:val="32"/>
        </w:rPr>
      </w:pPr>
    </w:p>
    <w:p w14:paraId="5CE6C35C" w14:textId="740765F7"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w:t>
      </w:r>
      <w:r w:rsidRPr="001A5751">
        <w:rPr>
          <w:rFonts w:cstheme="minorHAnsi"/>
          <w:b/>
          <w:bCs/>
          <w:sz w:val="32"/>
          <w:szCs w:val="32"/>
        </w:rPr>
        <w:t xml:space="preserve"> Code </w:t>
      </w:r>
    </w:p>
    <w:p w14:paraId="6B50B264" w14:textId="77777777" w:rsidR="00BB4752" w:rsidRPr="00BB4752" w:rsidRDefault="00BB4752" w:rsidP="00BB4752">
      <w:pPr>
        <w:rPr>
          <w:rFonts w:cstheme="minorHAnsi"/>
          <w:bCs/>
        </w:rPr>
      </w:pPr>
      <w:proofErr w:type="spellStart"/>
      <w:r w:rsidRPr="00BB4752">
        <w:rPr>
          <w:rFonts w:cstheme="minorHAnsi"/>
          <w:bCs/>
        </w:rPr>
        <w:t>setupRnum</w:t>
      </w:r>
      <w:proofErr w:type="spellEnd"/>
      <w:r w:rsidRPr="00BB4752">
        <w:rPr>
          <w:rFonts w:cstheme="minorHAnsi"/>
          <w:bCs/>
        </w:rPr>
        <w:t xml:space="preserve"> = function(data) {</w:t>
      </w:r>
    </w:p>
    <w:p w14:paraId="11D88E42"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logicalVars</w:t>
      </w:r>
      <w:proofErr w:type="spellEnd"/>
      <w:r w:rsidRPr="00BB4752">
        <w:rPr>
          <w:rFonts w:cstheme="minorHAnsi"/>
          <w:bCs/>
        </w:rPr>
        <w:t xml:space="preserve"> = </w:t>
      </w:r>
      <w:proofErr w:type="gramStart"/>
      <w:r w:rsidRPr="00BB4752">
        <w:rPr>
          <w:rFonts w:cstheme="minorHAnsi"/>
          <w:bCs/>
        </w:rPr>
        <w:t>which(</w:t>
      </w:r>
      <w:proofErr w:type="spellStart"/>
      <w:proofErr w:type="gramEnd"/>
      <w:r w:rsidRPr="00BB4752">
        <w:rPr>
          <w:rFonts w:cstheme="minorHAnsi"/>
          <w:bCs/>
        </w:rPr>
        <w:t>sapply</w:t>
      </w:r>
      <w:proofErr w:type="spellEnd"/>
      <w:r w:rsidRPr="00BB4752">
        <w:rPr>
          <w:rFonts w:cstheme="minorHAnsi"/>
          <w:bCs/>
        </w:rPr>
        <w:t xml:space="preserve">(data, </w:t>
      </w:r>
      <w:proofErr w:type="spellStart"/>
      <w:r w:rsidRPr="00BB4752">
        <w:rPr>
          <w:rFonts w:cstheme="minorHAnsi"/>
          <w:bCs/>
        </w:rPr>
        <w:t>is.logical</w:t>
      </w:r>
      <w:proofErr w:type="spellEnd"/>
      <w:r w:rsidRPr="00BB4752">
        <w:rPr>
          <w:rFonts w:cstheme="minorHAnsi"/>
          <w:bCs/>
        </w:rPr>
        <w:t>))</w:t>
      </w:r>
    </w:p>
    <w:p w14:paraId="3BD62B0E"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facVars</w:t>
      </w:r>
      <w:proofErr w:type="spellEnd"/>
      <w:r w:rsidRPr="00BB4752">
        <w:rPr>
          <w:rFonts w:cstheme="minorHAnsi"/>
          <w:bCs/>
        </w:rPr>
        <w:t xml:space="preserve"> = </w:t>
      </w:r>
      <w:proofErr w:type="spellStart"/>
      <w:proofErr w:type="gramStart"/>
      <w:r w:rsidRPr="00BB4752">
        <w:rPr>
          <w:rFonts w:cstheme="minorHAnsi"/>
          <w:bCs/>
        </w:rPr>
        <w:t>lapply</w:t>
      </w:r>
      <w:proofErr w:type="spellEnd"/>
      <w:r w:rsidRPr="00BB4752">
        <w:rPr>
          <w:rFonts w:cstheme="minorHAnsi"/>
          <w:bCs/>
        </w:rPr>
        <w:t>(</w:t>
      </w:r>
      <w:proofErr w:type="gramEnd"/>
      <w:r w:rsidRPr="00BB4752">
        <w:rPr>
          <w:rFonts w:cstheme="minorHAnsi"/>
          <w:bCs/>
        </w:rPr>
        <w:t xml:space="preserve">data[ , </w:t>
      </w:r>
      <w:proofErr w:type="spellStart"/>
      <w:r w:rsidRPr="00BB4752">
        <w:rPr>
          <w:rFonts w:cstheme="minorHAnsi"/>
          <w:bCs/>
        </w:rPr>
        <w:t>logicalVars</w:t>
      </w:r>
      <w:proofErr w:type="spellEnd"/>
      <w:r w:rsidRPr="00BB4752">
        <w:rPr>
          <w:rFonts w:cstheme="minorHAnsi"/>
          <w:bCs/>
        </w:rPr>
        <w:t xml:space="preserve">], </w:t>
      </w:r>
    </w:p>
    <w:p w14:paraId="223E90F4" w14:textId="77777777" w:rsidR="00BB4752" w:rsidRPr="00BB4752" w:rsidRDefault="00BB4752" w:rsidP="00BB4752">
      <w:pPr>
        <w:rPr>
          <w:rFonts w:cstheme="minorHAnsi"/>
          <w:bCs/>
        </w:rPr>
      </w:pPr>
      <w:r w:rsidRPr="00BB4752">
        <w:rPr>
          <w:rFonts w:cstheme="minorHAnsi"/>
          <w:bCs/>
        </w:rPr>
        <w:t xml:space="preserve">                   function(x) {</w:t>
      </w:r>
    </w:p>
    <w:p w14:paraId="554BA473" w14:textId="77777777" w:rsidR="00BB4752" w:rsidRPr="00BB4752" w:rsidRDefault="00BB4752" w:rsidP="00BB4752">
      <w:pPr>
        <w:rPr>
          <w:rFonts w:cstheme="minorHAnsi"/>
          <w:bCs/>
        </w:rPr>
      </w:pPr>
      <w:r w:rsidRPr="00BB4752">
        <w:rPr>
          <w:rFonts w:cstheme="minorHAnsi"/>
          <w:bCs/>
        </w:rPr>
        <w:t xml:space="preserve">                      x = </w:t>
      </w:r>
      <w:proofErr w:type="spellStart"/>
      <w:proofErr w:type="gramStart"/>
      <w:r w:rsidRPr="00BB4752">
        <w:rPr>
          <w:rFonts w:cstheme="minorHAnsi"/>
          <w:bCs/>
        </w:rPr>
        <w:t>as.numeric</w:t>
      </w:r>
      <w:proofErr w:type="spellEnd"/>
      <w:proofErr w:type="gramEnd"/>
      <w:r w:rsidRPr="00BB4752">
        <w:rPr>
          <w:rFonts w:cstheme="minorHAnsi"/>
          <w:bCs/>
        </w:rPr>
        <w:t>(x)</w:t>
      </w:r>
    </w:p>
    <w:p w14:paraId="51F0B860" w14:textId="77777777" w:rsidR="00BB4752" w:rsidRPr="00BB4752" w:rsidRDefault="00BB4752" w:rsidP="00BB4752">
      <w:pPr>
        <w:rPr>
          <w:rFonts w:cstheme="minorHAnsi"/>
          <w:bCs/>
        </w:rPr>
      </w:pPr>
      <w:r w:rsidRPr="00BB4752">
        <w:rPr>
          <w:rFonts w:cstheme="minorHAnsi"/>
          <w:bCs/>
        </w:rPr>
        <w:t xml:space="preserve">                   })</w:t>
      </w:r>
    </w:p>
    <w:p w14:paraId="1ADE2A98" w14:textId="77777777" w:rsidR="00BB4752" w:rsidRPr="00BB4752" w:rsidRDefault="00BB4752" w:rsidP="00BB4752">
      <w:pPr>
        <w:rPr>
          <w:rFonts w:cstheme="minorHAnsi"/>
          <w:bCs/>
        </w:rPr>
      </w:pPr>
      <w:r w:rsidRPr="00BB4752">
        <w:rPr>
          <w:rFonts w:cstheme="minorHAnsi"/>
          <w:bCs/>
        </w:rPr>
        <w:t xml:space="preserve">  </w:t>
      </w:r>
      <w:proofErr w:type="spellStart"/>
      <w:proofErr w:type="gramStart"/>
      <w:r w:rsidRPr="00BB4752">
        <w:rPr>
          <w:rFonts w:cstheme="minorHAnsi"/>
          <w:bCs/>
        </w:rPr>
        <w:t>cbind</w:t>
      </w:r>
      <w:proofErr w:type="spellEnd"/>
      <w:r w:rsidRPr="00BB4752">
        <w:rPr>
          <w:rFonts w:cstheme="minorHAnsi"/>
          <w:bCs/>
        </w:rPr>
        <w:t>(</w:t>
      </w:r>
      <w:proofErr w:type="spellStart"/>
      <w:proofErr w:type="gramEnd"/>
      <w:r w:rsidRPr="00BB4752">
        <w:rPr>
          <w:rFonts w:cstheme="minorHAnsi"/>
          <w:bCs/>
        </w:rPr>
        <w:t>facVars</w:t>
      </w:r>
      <w:proofErr w:type="spellEnd"/>
      <w:r w:rsidRPr="00BB4752">
        <w:rPr>
          <w:rFonts w:cstheme="minorHAnsi"/>
          <w:bCs/>
        </w:rPr>
        <w:t xml:space="preserve">, data[ , - </w:t>
      </w:r>
      <w:proofErr w:type="spellStart"/>
      <w:r w:rsidRPr="00BB4752">
        <w:rPr>
          <w:rFonts w:cstheme="minorHAnsi"/>
          <w:bCs/>
        </w:rPr>
        <w:t>logicalVars</w:t>
      </w:r>
      <w:proofErr w:type="spellEnd"/>
      <w:r w:rsidRPr="00BB4752">
        <w:rPr>
          <w:rFonts w:cstheme="minorHAnsi"/>
          <w:bCs/>
        </w:rPr>
        <w:t>])</w:t>
      </w:r>
    </w:p>
    <w:p w14:paraId="5814DC63" w14:textId="77777777" w:rsidR="00BB4752" w:rsidRPr="00BB4752" w:rsidRDefault="00BB4752" w:rsidP="00BB4752">
      <w:pPr>
        <w:rPr>
          <w:rFonts w:cstheme="minorHAnsi"/>
          <w:bCs/>
        </w:rPr>
      </w:pPr>
      <w:r w:rsidRPr="00BB4752">
        <w:rPr>
          <w:rFonts w:cstheme="minorHAnsi"/>
          <w:bCs/>
        </w:rPr>
        <w:t>}</w:t>
      </w:r>
    </w:p>
    <w:p w14:paraId="3357B3A2" w14:textId="77777777" w:rsidR="00BB4752" w:rsidRPr="00BB4752" w:rsidRDefault="00BB4752" w:rsidP="00BB4752">
      <w:pPr>
        <w:rPr>
          <w:rFonts w:cstheme="minorHAnsi"/>
          <w:bCs/>
        </w:rPr>
      </w:pPr>
    </w:p>
    <w:p w14:paraId="46931662"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 xml:space="preserve"> = </w:t>
      </w:r>
      <w:proofErr w:type="spellStart"/>
      <w:r w:rsidRPr="00BB4752">
        <w:rPr>
          <w:rFonts w:cstheme="minorHAnsi"/>
          <w:bCs/>
        </w:rPr>
        <w:t>setupRnum</w:t>
      </w:r>
      <w:proofErr w:type="spellEnd"/>
      <w:r w:rsidRPr="00BB4752">
        <w:rPr>
          <w:rFonts w:cstheme="minorHAnsi"/>
          <w:bCs/>
        </w:rPr>
        <w:t>(</w:t>
      </w:r>
      <w:proofErr w:type="spellStart"/>
      <w:r w:rsidRPr="00BB4752">
        <w:rPr>
          <w:rFonts w:cstheme="minorHAnsi"/>
          <w:bCs/>
        </w:rPr>
        <w:t>emailDF</w:t>
      </w:r>
      <w:proofErr w:type="spellEnd"/>
      <w:r w:rsidRPr="00BB4752">
        <w:rPr>
          <w:rFonts w:cstheme="minorHAnsi"/>
          <w:bCs/>
        </w:rPr>
        <w:t>)</w:t>
      </w:r>
    </w:p>
    <w:p w14:paraId="13CE80DA" w14:textId="77777777" w:rsidR="00BB4752" w:rsidRPr="00BB4752" w:rsidRDefault="00BB4752" w:rsidP="00BB4752">
      <w:pPr>
        <w:rPr>
          <w:rFonts w:cstheme="minorHAnsi"/>
          <w:bCs/>
        </w:rPr>
      </w:pPr>
    </w:p>
    <w:p w14:paraId="7431D71A" w14:textId="77777777" w:rsidR="00BB4752" w:rsidRPr="00BB4752" w:rsidRDefault="00BB4752" w:rsidP="00BB4752">
      <w:pPr>
        <w:rPr>
          <w:rFonts w:cstheme="minorHAnsi"/>
          <w:bCs/>
        </w:rPr>
      </w:pPr>
      <w:proofErr w:type="spellStart"/>
      <w:r w:rsidRPr="00BB4752">
        <w:rPr>
          <w:rFonts w:cstheme="minorHAnsi"/>
          <w:bCs/>
        </w:rPr>
        <w:t>emailDFnum</w:t>
      </w:r>
      <w:proofErr w:type="spellEnd"/>
      <w:r w:rsidRPr="00BB4752">
        <w:rPr>
          <w:rFonts w:cstheme="minorHAnsi"/>
          <w:bCs/>
        </w:rPr>
        <w:t>[is.na(</w:t>
      </w:r>
      <w:proofErr w:type="spellStart"/>
      <w:r w:rsidRPr="00BB4752">
        <w:rPr>
          <w:rFonts w:cstheme="minorHAnsi"/>
          <w:bCs/>
        </w:rPr>
        <w:t>emailDFnum</w:t>
      </w:r>
      <w:proofErr w:type="spellEnd"/>
      <w:proofErr w:type="gramStart"/>
      <w:r w:rsidRPr="00BB4752">
        <w:rPr>
          <w:rFonts w:cstheme="minorHAnsi"/>
          <w:bCs/>
        </w:rPr>
        <w:t>)]&lt;</w:t>
      </w:r>
      <w:proofErr w:type="gramEnd"/>
      <w:r w:rsidRPr="00BB4752">
        <w:rPr>
          <w:rFonts w:cstheme="minorHAnsi"/>
          <w:bCs/>
        </w:rPr>
        <w:t>-0</w:t>
      </w:r>
    </w:p>
    <w:p w14:paraId="3715EB38" w14:textId="77777777" w:rsidR="00BB4752" w:rsidRPr="00BB4752" w:rsidRDefault="00BB4752" w:rsidP="00BB4752">
      <w:pPr>
        <w:rPr>
          <w:rFonts w:cstheme="minorHAnsi"/>
          <w:bCs/>
        </w:rPr>
      </w:pPr>
    </w:p>
    <w:p w14:paraId="5EED9709" w14:textId="77777777" w:rsidR="00BB4752" w:rsidRPr="00BB4752" w:rsidRDefault="00BB4752" w:rsidP="00BB4752">
      <w:pPr>
        <w:rPr>
          <w:rFonts w:cstheme="minorHAnsi"/>
          <w:bCs/>
        </w:rPr>
      </w:pPr>
      <w:proofErr w:type="spellStart"/>
      <w:r w:rsidRPr="00BB4752">
        <w:rPr>
          <w:rFonts w:cstheme="minorHAnsi"/>
          <w:bCs/>
        </w:rPr>
        <w:t>cv_folds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emailDFnum$isSpam</w:t>
      </w:r>
      <w:proofErr w:type="spellEnd"/>
      <w:r w:rsidRPr="00BB4752">
        <w:rPr>
          <w:rFonts w:cstheme="minorHAnsi"/>
          <w:bCs/>
        </w:rPr>
        <w:t xml:space="preserve">, k=5, list=TRUE, </w:t>
      </w:r>
      <w:proofErr w:type="spellStart"/>
      <w:r w:rsidRPr="00BB4752">
        <w:rPr>
          <w:rFonts w:cstheme="minorHAnsi"/>
          <w:bCs/>
        </w:rPr>
        <w:t>returnTrain</w:t>
      </w:r>
      <w:proofErr w:type="spellEnd"/>
      <w:r w:rsidRPr="00BB4752">
        <w:rPr>
          <w:rFonts w:cstheme="minorHAnsi"/>
          <w:bCs/>
        </w:rPr>
        <w:t xml:space="preserve"> = TRUE)</w:t>
      </w:r>
    </w:p>
    <w:p w14:paraId="5BC83059" w14:textId="77777777" w:rsidR="00BB4752" w:rsidRPr="00BB4752" w:rsidRDefault="00BB4752" w:rsidP="00BB4752">
      <w:pPr>
        <w:rPr>
          <w:rFonts w:cstheme="minorHAnsi"/>
          <w:bCs/>
        </w:rPr>
      </w:pPr>
      <w:r w:rsidRPr="00BB4752">
        <w:rPr>
          <w:rFonts w:cstheme="minorHAnsi"/>
          <w:bCs/>
        </w:rPr>
        <w:t>lengths(</w:t>
      </w:r>
      <w:proofErr w:type="spellStart"/>
      <w:r w:rsidRPr="00BB4752">
        <w:rPr>
          <w:rFonts w:cstheme="minorHAnsi"/>
          <w:bCs/>
        </w:rPr>
        <w:t>cv_folds</w:t>
      </w:r>
      <w:proofErr w:type="spellEnd"/>
      <w:r w:rsidRPr="00BB4752">
        <w:rPr>
          <w:rFonts w:cstheme="minorHAnsi"/>
          <w:bCs/>
        </w:rPr>
        <w:t>)</w:t>
      </w:r>
    </w:p>
    <w:p w14:paraId="29F3BEBE" w14:textId="77777777" w:rsidR="00BB4752" w:rsidRPr="00BB4752" w:rsidRDefault="00BB4752" w:rsidP="00BB4752">
      <w:pPr>
        <w:rPr>
          <w:rFonts w:cstheme="minorHAnsi"/>
          <w:bCs/>
        </w:rPr>
      </w:pPr>
    </w:p>
    <w:p w14:paraId="06E954E5" w14:textId="77777777" w:rsidR="00BB4752" w:rsidRPr="00BB4752" w:rsidRDefault="00BB4752" w:rsidP="00BB4752">
      <w:pPr>
        <w:rPr>
          <w:rFonts w:cstheme="minorHAnsi"/>
          <w:bCs/>
        </w:rPr>
      </w:pPr>
      <w:proofErr w:type="gramStart"/>
      <w:r w:rsidRPr="00BB4752">
        <w:rPr>
          <w:rFonts w:cstheme="minorHAnsi"/>
          <w:bCs/>
        </w:rPr>
        <w:t>library(</w:t>
      </w:r>
      <w:proofErr w:type="spellStart"/>
      <w:proofErr w:type="gramEnd"/>
      <w:r w:rsidRPr="00BB4752">
        <w:rPr>
          <w:rFonts w:cstheme="minorHAnsi"/>
          <w:bCs/>
        </w:rPr>
        <w:t>MLmetrics</w:t>
      </w:r>
      <w:proofErr w:type="spellEnd"/>
      <w:r w:rsidRPr="00BB4752">
        <w:rPr>
          <w:rFonts w:cstheme="minorHAnsi"/>
          <w:bCs/>
        </w:rPr>
        <w:t>)</w:t>
      </w:r>
    </w:p>
    <w:p w14:paraId="406A8ED0" w14:textId="77777777" w:rsidR="00BB4752" w:rsidRPr="00BB4752" w:rsidRDefault="00BB4752" w:rsidP="00BB4752">
      <w:pPr>
        <w:rPr>
          <w:rFonts w:cstheme="minorHAnsi"/>
          <w:bCs/>
        </w:rPr>
      </w:pPr>
      <w:r w:rsidRPr="00BB4752">
        <w:rPr>
          <w:rFonts w:cstheme="minorHAnsi"/>
          <w:bCs/>
        </w:rPr>
        <w:t xml:space="preserve">f1 &lt;- </w:t>
      </w:r>
      <w:proofErr w:type="gramStart"/>
      <w:r w:rsidRPr="00BB4752">
        <w:rPr>
          <w:rFonts w:cstheme="minorHAnsi"/>
          <w:bCs/>
        </w:rPr>
        <w:t>function(</w:t>
      </w:r>
      <w:proofErr w:type="gramEnd"/>
      <w:r w:rsidRPr="00BB4752">
        <w:rPr>
          <w:rFonts w:cstheme="minorHAnsi"/>
          <w:bCs/>
        </w:rPr>
        <w:t>data, lev = NULL, model = NULL) {</w:t>
      </w:r>
    </w:p>
    <w:p w14:paraId="52F58F30" w14:textId="77777777" w:rsidR="00BB4752" w:rsidRPr="00BB4752" w:rsidRDefault="00BB4752" w:rsidP="00BB4752">
      <w:pPr>
        <w:rPr>
          <w:rFonts w:cstheme="minorHAnsi"/>
          <w:bCs/>
        </w:rPr>
      </w:pPr>
      <w:r w:rsidRPr="00BB4752">
        <w:rPr>
          <w:rFonts w:cstheme="minorHAnsi"/>
          <w:bCs/>
        </w:rPr>
        <w:t xml:space="preserve">  f1_val &lt;- F1_</w:t>
      </w:r>
      <w:proofErr w:type="gramStart"/>
      <w:r w:rsidRPr="00BB4752">
        <w:rPr>
          <w:rFonts w:cstheme="minorHAnsi"/>
          <w:bCs/>
        </w:rPr>
        <w:t>Score(</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3183052C" w14:textId="77777777" w:rsidR="00BB4752" w:rsidRPr="00BB4752" w:rsidRDefault="00BB4752" w:rsidP="00BB4752">
      <w:pPr>
        <w:rPr>
          <w:rFonts w:cstheme="minorHAnsi"/>
          <w:bCs/>
        </w:rPr>
      </w:pPr>
      <w:r w:rsidRPr="00BB4752">
        <w:rPr>
          <w:rFonts w:cstheme="minorHAnsi"/>
          <w:bCs/>
        </w:rPr>
        <w:t xml:space="preserve">  p &lt;- </w:t>
      </w:r>
      <w:proofErr w:type="gramStart"/>
      <w:r w:rsidRPr="00BB4752">
        <w:rPr>
          <w:rFonts w:cstheme="minorHAnsi"/>
          <w:bCs/>
        </w:rPr>
        <w:t>Precision(</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0A6A2F92" w14:textId="77777777" w:rsidR="00BB4752" w:rsidRPr="00BB4752" w:rsidRDefault="00BB4752" w:rsidP="00BB4752">
      <w:pPr>
        <w:rPr>
          <w:rFonts w:cstheme="minorHAnsi"/>
          <w:bCs/>
        </w:rPr>
      </w:pPr>
      <w:r w:rsidRPr="00BB4752">
        <w:rPr>
          <w:rFonts w:cstheme="minorHAnsi"/>
          <w:bCs/>
        </w:rPr>
        <w:lastRenderedPageBreak/>
        <w:t xml:space="preserve">  r &lt;- </w:t>
      </w:r>
      <w:proofErr w:type="gramStart"/>
      <w:r w:rsidRPr="00BB4752">
        <w:rPr>
          <w:rFonts w:cstheme="minorHAnsi"/>
          <w:bCs/>
        </w:rPr>
        <w:t>Recall(</w:t>
      </w:r>
      <w:proofErr w:type="spellStart"/>
      <w:proofErr w:type="gramEnd"/>
      <w:r w:rsidRPr="00BB4752">
        <w:rPr>
          <w:rFonts w:cstheme="minorHAnsi"/>
          <w:bCs/>
        </w:rPr>
        <w:t>y_pred</w:t>
      </w:r>
      <w:proofErr w:type="spellEnd"/>
      <w:r w:rsidRPr="00BB4752">
        <w:rPr>
          <w:rFonts w:cstheme="minorHAnsi"/>
          <w:bCs/>
        </w:rPr>
        <w:t xml:space="preserve"> = </w:t>
      </w:r>
      <w:proofErr w:type="spellStart"/>
      <w:r w:rsidRPr="00BB4752">
        <w:rPr>
          <w:rFonts w:cstheme="minorHAnsi"/>
          <w:bCs/>
        </w:rPr>
        <w:t>data$pred</w:t>
      </w:r>
      <w:proofErr w:type="spellEnd"/>
      <w:r w:rsidRPr="00BB4752">
        <w:rPr>
          <w:rFonts w:cstheme="minorHAnsi"/>
          <w:bCs/>
        </w:rPr>
        <w:t xml:space="preserve">, </w:t>
      </w:r>
      <w:proofErr w:type="spellStart"/>
      <w:r w:rsidRPr="00BB4752">
        <w:rPr>
          <w:rFonts w:cstheme="minorHAnsi"/>
          <w:bCs/>
        </w:rPr>
        <w:t>y_true</w:t>
      </w:r>
      <w:proofErr w:type="spellEnd"/>
      <w:r w:rsidRPr="00BB4752">
        <w:rPr>
          <w:rFonts w:cstheme="minorHAnsi"/>
          <w:bCs/>
        </w:rPr>
        <w:t xml:space="preserve"> = </w:t>
      </w:r>
      <w:proofErr w:type="spellStart"/>
      <w:r w:rsidRPr="00BB4752">
        <w:rPr>
          <w:rFonts w:cstheme="minorHAnsi"/>
          <w:bCs/>
        </w:rPr>
        <w:t>data$obs</w:t>
      </w:r>
      <w:proofErr w:type="spellEnd"/>
      <w:r w:rsidRPr="00BB4752">
        <w:rPr>
          <w:rFonts w:cstheme="minorHAnsi"/>
          <w:bCs/>
        </w:rPr>
        <w:t>, positive = lev[1])</w:t>
      </w:r>
    </w:p>
    <w:p w14:paraId="26AFAB90"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fp</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==0 &amp; </w:t>
      </w:r>
      <w:proofErr w:type="spellStart"/>
      <w:r w:rsidRPr="00BB4752">
        <w:rPr>
          <w:rFonts w:cstheme="minorHAnsi"/>
          <w:bCs/>
        </w:rPr>
        <w:t>data$obs</w:t>
      </w:r>
      <w:proofErr w:type="spellEnd"/>
      <w:r w:rsidRPr="00BB4752">
        <w:rPr>
          <w:rFonts w:cstheme="minorHAnsi"/>
          <w:bCs/>
        </w:rPr>
        <w:t>==1)/length(</w:t>
      </w:r>
      <w:proofErr w:type="spellStart"/>
      <w:r w:rsidRPr="00BB4752">
        <w:rPr>
          <w:rFonts w:cstheme="minorHAnsi"/>
          <w:bCs/>
        </w:rPr>
        <w:t>data$pred</w:t>
      </w:r>
      <w:proofErr w:type="spellEnd"/>
      <w:r w:rsidRPr="00BB4752">
        <w:rPr>
          <w:rFonts w:cstheme="minorHAnsi"/>
          <w:bCs/>
        </w:rPr>
        <w:t xml:space="preserve">)  </w:t>
      </w:r>
    </w:p>
    <w:p w14:paraId="3C557DA4" w14:textId="77777777" w:rsidR="00BB4752" w:rsidRPr="00BB4752" w:rsidRDefault="00BB4752" w:rsidP="00BB4752">
      <w:pPr>
        <w:rPr>
          <w:rFonts w:cstheme="minorHAnsi"/>
          <w:bCs/>
        </w:rPr>
      </w:pPr>
      <w:r w:rsidRPr="00BB4752">
        <w:rPr>
          <w:rFonts w:cstheme="minorHAnsi"/>
          <w:bCs/>
        </w:rPr>
        <w:t xml:space="preserve"> </w:t>
      </w:r>
    </w:p>
    <w:p w14:paraId="36C1DD9C"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fn</w:t>
      </w:r>
      <w:proofErr w:type="spellEnd"/>
      <w:r w:rsidRPr="00BB4752">
        <w:rPr>
          <w:rFonts w:cstheme="minorHAnsi"/>
          <w:bCs/>
        </w:rPr>
        <w:t xml:space="preserve"> &lt;-</w:t>
      </w:r>
      <w:proofErr w:type="gramStart"/>
      <w:r w:rsidRPr="00BB4752">
        <w:rPr>
          <w:rFonts w:cstheme="minorHAnsi"/>
          <w:bCs/>
        </w:rPr>
        <w:t>sum(</w:t>
      </w:r>
      <w:proofErr w:type="spellStart"/>
      <w:proofErr w:type="gramEnd"/>
      <w:r w:rsidRPr="00BB4752">
        <w:rPr>
          <w:rFonts w:cstheme="minorHAnsi"/>
          <w:bCs/>
        </w:rPr>
        <w:t>data$pred</w:t>
      </w:r>
      <w:proofErr w:type="spellEnd"/>
      <w:r w:rsidRPr="00BB4752">
        <w:rPr>
          <w:rFonts w:cstheme="minorHAnsi"/>
          <w:bCs/>
        </w:rPr>
        <w:t xml:space="preserve">==1 &amp; </w:t>
      </w:r>
      <w:proofErr w:type="spellStart"/>
      <w:r w:rsidRPr="00BB4752">
        <w:rPr>
          <w:rFonts w:cstheme="minorHAnsi"/>
          <w:bCs/>
        </w:rPr>
        <w:t>data$obs</w:t>
      </w:r>
      <w:proofErr w:type="spellEnd"/>
      <w:r w:rsidRPr="00BB4752">
        <w:rPr>
          <w:rFonts w:cstheme="minorHAnsi"/>
          <w:bCs/>
        </w:rPr>
        <w:t>==0)/length(</w:t>
      </w:r>
      <w:proofErr w:type="spellStart"/>
      <w:r w:rsidRPr="00BB4752">
        <w:rPr>
          <w:rFonts w:cstheme="minorHAnsi"/>
          <w:bCs/>
        </w:rPr>
        <w:t>data$pred</w:t>
      </w:r>
      <w:proofErr w:type="spellEnd"/>
      <w:r w:rsidRPr="00BB4752">
        <w:rPr>
          <w:rFonts w:cstheme="minorHAnsi"/>
          <w:bCs/>
        </w:rPr>
        <w:t>)</w:t>
      </w:r>
    </w:p>
    <w:p w14:paraId="465F8C21" w14:textId="77777777" w:rsidR="00BB4752" w:rsidRPr="00BB4752" w:rsidRDefault="00BB4752" w:rsidP="00BB4752">
      <w:pPr>
        <w:rPr>
          <w:rFonts w:cstheme="minorHAnsi"/>
          <w:bCs/>
        </w:rPr>
      </w:pPr>
      <w:r w:rsidRPr="00BB4752">
        <w:rPr>
          <w:rFonts w:cstheme="minorHAnsi"/>
          <w:bCs/>
        </w:rPr>
        <w:t xml:space="preserve">    </w:t>
      </w:r>
      <w:proofErr w:type="gramStart"/>
      <w:r w:rsidRPr="00BB4752">
        <w:rPr>
          <w:rFonts w:cstheme="minorHAnsi"/>
          <w:bCs/>
        </w:rPr>
        <w:t>c(</w:t>
      </w:r>
      <w:proofErr w:type="gramEnd"/>
      <w:r w:rsidRPr="00BB4752">
        <w:rPr>
          <w:rFonts w:cstheme="minorHAnsi"/>
          <w:bCs/>
        </w:rPr>
        <w:t>F1 = f1_val,</w:t>
      </w:r>
    </w:p>
    <w:p w14:paraId="5A8F9B63"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prec</w:t>
      </w:r>
      <w:proofErr w:type="spellEnd"/>
      <w:r w:rsidRPr="00BB4752">
        <w:rPr>
          <w:rFonts w:cstheme="minorHAnsi"/>
          <w:bCs/>
        </w:rPr>
        <w:t xml:space="preserve"> = p,</w:t>
      </w:r>
    </w:p>
    <w:p w14:paraId="52491728" w14:textId="77777777" w:rsidR="00BB4752" w:rsidRPr="00BB4752" w:rsidRDefault="00BB4752" w:rsidP="00BB4752">
      <w:pPr>
        <w:rPr>
          <w:rFonts w:cstheme="minorHAnsi"/>
          <w:bCs/>
        </w:rPr>
      </w:pPr>
      <w:r w:rsidRPr="00BB4752">
        <w:rPr>
          <w:rFonts w:cstheme="minorHAnsi"/>
          <w:bCs/>
        </w:rPr>
        <w:t xml:space="preserve">    rec = r,</w:t>
      </w:r>
    </w:p>
    <w:p w14:paraId="590A2C7A"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Type_I_err</w:t>
      </w:r>
      <w:proofErr w:type="spellEnd"/>
      <w:r w:rsidRPr="00BB4752">
        <w:rPr>
          <w:rFonts w:cstheme="minorHAnsi"/>
          <w:bCs/>
        </w:rPr>
        <w:t>=</w:t>
      </w:r>
      <w:proofErr w:type="spellStart"/>
      <w:r w:rsidRPr="00BB4752">
        <w:rPr>
          <w:rFonts w:cstheme="minorHAnsi"/>
          <w:bCs/>
        </w:rPr>
        <w:t>fp</w:t>
      </w:r>
      <w:proofErr w:type="spellEnd"/>
      <w:r w:rsidRPr="00BB4752">
        <w:rPr>
          <w:rFonts w:cstheme="minorHAnsi"/>
          <w:bCs/>
        </w:rPr>
        <w:t>,</w:t>
      </w:r>
    </w:p>
    <w:p w14:paraId="76592114"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Type_II_err</w:t>
      </w:r>
      <w:proofErr w:type="spellEnd"/>
      <w:r w:rsidRPr="00BB4752">
        <w:rPr>
          <w:rFonts w:cstheme="minorHAnsi"/>
          <w:bCs/>
        </w:rPr>
        <w:t>=</w:t>
      </w:r>
      <w:proofErr w:type="spellStart"/>
      <w:r w:rsidRPr="00BB4752">
        <w:rPr>
          <w:rFonts w:cstheme="minorHAnsi"/>
          <w:bCs/>
        </w:rPr>
        <w:t>fn</w:t>
      </w:r>
      <w:proofErr w:type="spellEnd"/>
    </w:p>
    <w:p w14:paraId="5456F786" w14:textId="77777777" w:rsidR="00BB4752" w:rsidRPr="00BB4752" w:rsidRDefault="00BB4752" w:rsidP="00BB4752">
      <w:pPr>
        <w:rPr>
          <w:rFonts w:cstheme="minorHAnsi"/>
          <w:bCs/>
        </w:rPr>
      </w:pPr>
      <w:r w:rsidRPr="00BB4752">
        <w:rPr>
          <w:rFonts w:cstheme="minorHAnsi"/>
          <w:bCs/>
        </w:rPr>
        <w:t xml:space="preserve">   )</w:t>
      </w:r>
    </w:p>
    <w:p w14:paraId="2762A1E1" w14:textId="77777777" w:rsidR="00BB4752" w:rsidRPr="00BB4752" w:rsidRDefault="00BB4752" w:rsidP="00BB4752">
      <w:pPr>
        <w:rPr>
          <w:rFonts w:cstheme="minorHAnsi"/>
          <w:bCs/>
        </w:rPr>
      </w:pPr>
      <w:r w:rsidRPr="00BB4752">
        <w:rPr>
          <w:rFonts w:cstheme="minorHAnsi"/>
          <w:bCs/>
        </w:rPr>
        <w:t>}</w:t>
      </w:r>
    </w:p>
    <w:p w14:paraId="0DE8F22F" w14:textId="77777777" w:rsidR="00BB4752" w:rsidRPr="00BB4752" w:rsidRDefault="00BB4752" w:rsidP="00BB4752">
      <w:pPr>
        <w:rPr>
          <w:rFonts w:cstheme="minorHAnsi"/>
          <w:bCs/>
        </w:rPr>
      </w:pPr>
    </w:p>
    <w:p w14:paraId="3C9FA674" w14:textId="77777777" w:rsidR="00BB4752" w:rsidRPr="00BB4752" w:rsidRDefault="00BB4752" w:rsidP="00BB4752">
      <w:pPr>
        <w:rPr>
          <w:rFonts w:cstheme="minorHAnsi"/>
          <w:bCs/>
        </w:rPr>
      </w:pPr>
      <w:proofErr w:type="spellStart"/>
      <w:r w:rsidRPr="00BB4752">
        <w:rPr>
          <w:rFonts w:cstheme="minorHAnsi"/>
          <w:bCs/>
        </w:rPr>
        <w:t>nb_grid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w:t>
      </w:r>
      <w:proofErr w:type="spellStart"/>
      <w:r w:rsidRPr="00BB4752">
        <w:rPr>
          <w:rFonts w:cstheme="minorHAnsi"/>
          <w:bCs/>
        </w:rPr>
        <w:t>laplace</w:t>
      </w:r>
      <w:proofErr w:type="spellEnd"/>
      <w:r w:rsidRPr="00BB4752">
        <w:rPr>
          <w:rFonts w:cstheme="minorHAnsi"/>
          <w:bCs/>
        </w:rPr>
        <w:t xml:space="preserve">=c(0,0.1,0.3,0.5,1), </w:t>
      </w:r>
      <w:proofErr w:type="spellStart"/>
      <w:r w:rsidRPr="00BB4752">
        <w:rPr>
          <w:rFonts w:cstheme="minorHAnsi"/>
          <w:bCs/>
        </w:rPr>
        <w:t>usekernel</w:t>
      </w:r>
      <w:proofErr w:type="spellEnd"/>
      <w:r w:rsidRPr="00BB4752">
        <w:rPr>
          <w:rFonts w:cstheme="minorHAnsi"/>
          <w:bCs/>
        </w:rPr>
        <w:t>=c(T,F), adjust=c(T,F))</w:t>
      </w:r>
    </w:p>
    <w:p w14:paraId="53C17E84"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411F67A4" w14:textId="77777777" w:rsidR="00BB4752" w:rsidRPr="00BB4752" w:rsidRDefault="00BB4752" w:rsidP="00BB4752">
      <w:pPr>
        <w:rPr>
          <w:rFonts w:cstheme="minorHAnsi"/>
          <w:bCs/>
        </w:rPr>
      </w:pPr>
      <w:proofErr w:type="spellStart"/>
      <w:r w:rsidRPr="00BB4752">
        <w:rPr>
          <w:rFonts w:cstheme="minorHAnsi"/>
          <w:bCs/>
        </w:rPr>
        <w:t>model_nb</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method='naive_</w:t>
      </w:r>
      <w:proofErr w:type="spellStart"/>
      <w:r w:rsidRPr="00BB4752">
        <w:rPr>
          <w:rFonts w:cstheme="minorHAnsi"/>
          <w:bCs/>
        </w:rPr>
        <w:t>bayes</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nb_grid</w:t>
      </w:r>
      <w:proofErr w:type="spellEnd"/>
      <w:r w:rsidRPr="00BB4752">
        <w:rPr>
          <w:rFonts w:cstheme="minorHAnsi"/>
          <w:bCs/>
        </w:rPr>
        <w:t>)</w:t>
      </w:r>
    </w:p>
    <w:p w14:paraId="6CD7E8AD" w14:textId="77777777" w:rsidR="00BB4752" w:rsidRPr="00BB4752" w:rsidRDefault="00BB4752" w:rsidP="00BB4752">
      <w:pPr>
        <w:rPr>
          <w:rFonts w:cstheme="minorHAnsi"/>
          <w:bCs/>
        </w:rPr>
      </w:pPr>
      <w:proofErr w:type="spellStart"/>
      <w:r w:rsidRPr="00BB4752">
        <w:rPr>
          <w:rFonts w:cstheme="minorHAnsi"/>
          <w:bCs/>
        </w:rPr>
        <w:t>model_nb</w:t>
      </w:r>
      <w:proofErr w:type="spellEnd"/>
    </w:p>
    <w:p w14:paraId="3206167B" w14:textId="77777777" w:rsidR="00BB4752" w:rsidRPr="00BB4752" w:rsidRDefault="00BB4752" w:rsidP="00BB4752">
      <w:pPr>
        <w:rPr>
          <w:rFonts w:cstheme="minorHAnsi"/>
          <w:bCs/>
        </w:rPr>
      </w:pPr>
    </w:p>
    <w:p w14:paraId="2E993A3C" w14:textId="77777777" w:rsidR="00BB4752" w:rsidRPr="00BB4752" w:rsidRDefault="00BB4752" w:rsidP="00BB4752">
      <w:pPr>
        <w:rPr>
          <w:rFonts w:cstheme="minorHAnsi"/>
          <w:bCs/>
        </w:rPr>
      </w:pPr>
    </w:p>
    <w:p w14:paraId="475BE990" w14:textId="77777777" w:rsidR="00BB4752" w:rsidRPr="00BB4752" w:rsidRDefault="00BB4752" w:rsidP="00BB4752">
      <w:pPr>
        <w:rPr>
          <w:rFonts w:cstheme="minorHAnsi"/>
          <w:bCs/>
        </w:rPr>
      </w:pPr>
    </w:p>
    <w:p w14:paraId="2C1C0404" w14:textId="77777777" w:rsidR="00BB4752" w:rsidRPr="00BB4752" w:rsidRDefault="00BB4752" w:rsidP="00BB4752">
      <w:pPr>
        <w:rPr>
          <w:rFonts w:cstheme="minorHAnsi"/>
          <w:bCs/>
        </w:rPr>
      </w:pPr>
      <w:r w:rsidRPr="00BB4752">
        <w:rPr>
          <w:rFonts w:cstheme="minorHAnsi"/>
          <w:bCs/>
        </w:rPr>
        <w:t>table(</w:t>
      </w:r>
      <w:proofErr w:type="spellStart"/>
      <w:r w:rsidRPr="00BB4752">
        <w:rPr>
          <w:rFonts w:cstheme="minorHAnsi"/>
          <w:bCs/>
        </w:rPr>
        <w:t>model_nb$pred</w:t>
      </w:r>
      <w:proofErr w:type="spellEnd"/>
      <w:r w:rsidRPr="00BB4752">
        <w:rPr>
          <w:rFonts w:cstheme="minorHAnsi"/>
          <w:bCs/>
        </w:rPr>
        <w:t>['Resample'])</w:t>
      </w:r>
    </w:p>
    <w:p w14:paraId="49D2EAF7" w14:textId="77777777" w:rsidR="00BB4752" w:rsidRPr="00BB4752" w:rsidRDefault="00BB4752" w:rsidP="00BB4752">
      <w:pPr>
        <w:rPr>
          <w:rFonts w:cstheme="minorHAnsi"/>
          <w:bCs/>
        </w:rPr>
      </w:pPr>
    </w:p>
    <w:p w14:paraId="3B8CD395" w14:textId="77777777" w:rsidR="00BB4752" w:rsidRPr="00BB4752" w:rsidRDefault="00BB4752" w:rsidP="00BB4752">
      <w:pPr>
        <w:rPr>
          <w:rFonts w:cstheme="minorHAnsi"/>
          <w:bCs/>
        </w:rPr>
      </w:pPr>
      <w:proofErr w:type="spellStart"/>
      <w:r w:rsidRPr="00BB4752">
        <w:rPr>
          <w:rFonts w:cstheme="minorHAnsi"/>
          <w:bCs/>
        </w:rPr>
        <w:t>rpart_grid</w:t>
      </w:r>
      <w:proofErr w:type="spellEnd"/>
      <w:r w:rsidRPr="00BB4752">
        <w:rPr>
          <w:rFonts w:cstheme="minorHAnsi"/>
          <w:bCs/>
        </w:rPr>
        <w:t>&lt;-</w:t>
      </w:r>
      <w:proofErr w:type="spellStart"/>
      <w:proofErr w:type="gramStart"/>
      <w:r w:rsidRPr="00BB4752">
        <w:rPr>
          <w:rFonts w:cstheme="minorHAnsi"/>
          <w:bCs/>
        </w:rPr>
        <w:t>expand.grid</w:t>
      </w:r>
      <w:proofErr w:type="spellEnd"/>
      <w:proofErr w:type="gramEnd"/>
      <w:r w:rsidRPr="00BB4752">
        <w:rPr>
          <w:rFonts w:cstheme="minorHAnsi"/>
          <w:bCs/>
        </w:rPr>
        <w:t>(cp=seq(from=0, to=0.010, by=.0005 ))</w:t>
      </w:r>
    </w:p>
    <w:p w14:paraId="249DCA68" w14:textId="77777777" w:rsidR="00BB4752" w:rsidRPr="00BB4752" w:rsidRDefault="00BB4752" w:rsidP="00BB4752">
      <w:pPr>
        <w:rPr>
          <w:rFonts w:cstheme="minorHAnsi"/>
          <w:bCs/>
        </w:rPr>
      </w:pPr>
      <w:proofErr w:type="spellStart"/>
      <w:r w:rsidRPr="00BB4752">
        <w:rPr>
          <w:rFonts w:cstheme="minorHAnsi"/>
          <w:bCs/>
        </w:rPr>
        <w:t>train_control</w:t>
      </w:r>
      <w:proofErr w:type="spellEnd"/>
      <w:r w:rsidRPr="00BB4752">
        <w:rPr>
          <w:rFonts w:cstheme="minorHAnsi"/>
          <w:bCs/>
        </w:rPr>
        <w:t>&lt;-</w:t>
      </w:r>
      <w:proofErr w:type="spellStart"/>
      <w:proofErr w:type="gramStart"/>
      <w:r w:rsidRPr="00BB4752">
        <w:rPr>
          <w:rFonts w:cstheme="minorHAnsi"/>
          <w:bCs/>
        </w:rPr>
        <w:t>trainControl</w:t>
      </w:r>
      <w:proofErr w:type="spellEnd"/>
      <w:r w:rsidRPr="00BB4752">
        <w:rPr>
          <w:rFonts w:cstheme="minorHAnsi"/>
          <w:bCs/>
        </w:rPr>
        <w:t>(</w:t>
      </w:r>
      <w:proofErr w:type="gramEnd"/>
      <w:r w:rsidRPr="00BB4752">
        <w:rPr>
          <w:rFonts w:cstheme="minorHAnsi"/>
          <w:bCs/>
        </w:rPr>
        <w:t xml:space="preserve">method="cv", number=5, </w:t>
      </w:r>
      <w:proofErr w:type="spellStart"/>
      <w:r w:rsidRPr="00BB4752">
        <w:rPr>
          <w:rFonts w:cstheme="minorHAnsi"/>
          <w:bCs/>
        </w:rPr>
        <w:t>savePredictions</w:t>
      </w:r>
      <w:proofErr w:type="spellEnd"/>
      <w:r w:rsidRPr="00BB4752">
        <w:rPr>
          <w:rFonts w:cstheme="minorHAnsi"/>
          <w:bCs/>
        </w:rPr>
        <w:t xml:space="preserve"> = 'final',</w:t>
      </w:r>
      <w:proofErr w:type="spellStart"/>
      <w:r w:rsidRPr="00BB4752">
        <w:rPr>
          <w:rFonts w:cstheme="minorHAnsi"/>
          <w:bCs/>
        </w:rPr>
        <w:t>summaryFunction</w:t>
      </w:r>
      <w:proofErr w:type="spellEnd"/>
      <w:r w:rsidRPr="00BB4752">
        <w:rPr>
          <w:rFonts w:cstheme="minorHAnsi"/>
          <w:bCs/>
        </w:rPr>
        <w:t xml:space="preserve"> = f1)</w:t>
      </w:r>
    </w:p>
    <w:p w14:paraId="546AB200" w14:textId="77777777" w:rsidR="00BB4752" w:rsidRPr="00BB4752" w:rsidRDefault="00BB4752" w:rsidP="00BB4752">
      <w:pPr>
        <w:rPr>
          <w:rFonts w:cstheme="minorHAnsi"/>
          <w:bCs/>
        </w:rPr>
      </w:pPr>
      <w:proofErr w:type="spellStart"/>
      <w:r w:rsidRPr="00BB4752">
        <w:rPr>
          <w:rFonts w:cstheme="minorHAnsi"/>
          <w:bCs/>
        </w:rPr>
        <w:t>model_rp</w:t>
      </w:r>
      <w:proofErr w:type="spellEnd"/>
      <w:r w:rsidRPr="00BB4752">
        <w:rPr>
          <w:rFonts w:cstheme="minorHAnsi"/>
          <w:bCs/>
        </w:rPr>
        <w:t>&lt;-</w:t>
      </w:r>
      <w:proofErr w:type="gramStart"/>
      <w:r w:rsidRPr="00BB4752">
        <w:rPr>
          <w:rFonts w:cstheme="minorHAnsi"/>
          <w:bCs/>
        </w:rPr>
        <w:t>caret::</w:t>
      </w:r>
      <w:proofErr w:type="gramEnd"/>
      <w:r w:rsidRPr="00BB4752">
        <w:rPr>
          <w:rFonts w:cstheme="minorHAnsi"/>
          <w:bCs/>
        </w:rPr>
        <w:t>train(</w:t>
      </w:r>
      <w:proofErr w:type="spellStart"/>
      <w:r w:rsidRPr="00BB4752">
        <w:rPr>
          <w:rFonts w:cstheme="minorHAnsi"/>
          <w:bCs/>
        </w:rPr>
        <w:t>as.factor</w:t>
      </w:r>
      <w:proofErr w:type="spellEnd"/>
      <w:r w:rsidRPr="00BB4752">
        <w:rPr>
          <w:rFonts w:cstheme="minorHAnsi"/>
          <w:bCs/>
        </w:rPr>
        <w:t>(</w:t>
      </w:r>
      <w:proofErr w:type="spellStart"/>
      <w:r w:rsidRPr="00BB4752">
        <w:rPr>
          <w:rFonts w:cstheme="minorHAnsi"/>
          <w:bCs/>
        </w:rPr>
        <w:t>isSpam</w:t>
      </w:r>
      <w:proofErr w:type="spellEnd"/>
      <w:r w:rsidRPr="00BB4752">
        <w:rPr>
          <w:rFonts w:cstheme="minorHAnsi"/>
          <w:bCs/>
        </w:rPr>
        <w:t>) ~ .,data=</w:t>
      </w:r>
      <w:proofErr w:type="spellStart"/>
      <w:r w:rsidRPr="00BB4752">
        <w:rPr>
          <w:rFonts w:cstheme="minorHAnsi"/>
          <w:bCs/>
        </w:rPr>
        <w:t>emailDFnum</w:t>
      </w:r>
      <w:proofErr w:type="spellEnd"/>
      <w:r w:rsidRPr="00BB4752">
        <w:rPr>
          <w:rFonts w:cstheme="minorHAnsi"/>
          <w:bCs/>
        </w:rPr>
        <w:t xml:space="preserve">, </w:t>
      </w:r>
      <w:proofErr w:type="spellStart"/>
      <w:r w:rsidRPr="00BB4752">
        <w:rPr>
          <w:rFonts w:cstheme="minorHAnsi"/>
          <w:bCs/>
        </w:rPr>
        <w:t>trControl</w:t>
      </w:r>
      <w:proofErr w:type="spellEnd"/>
      <w:r w:rsidRPr="00BB4752">
        <w:rPr>
          <w:rFonts w:cstheme="minorHAnsi"/>
          <w:bCs/>
        </w:rPr>
        <w:t xml:space="preserve"> = </w:t>
      </w:r>
      <w:proofErr w:type="spellStart"/>
      <w:r w:rsidRPr="00BB4752">
        <w:rPr>
          <w:rFonts w:cstheme="minorHAnsi"/>
          <w:bCs/>
        </w:rPr>
        <w:t>train_control</w:t>
      </w:r>
      <w:proofErr w:type="spellEnd"/>
      <w:r w:rsidRPr="00BB4752">
        <w:rPr>
          <w:rFonts w:cstheme="minorHAnsi"/>
          <w:bCs/>
        </w:rPr>
        <w:t>, method='</w:t>
      </w:r>
      <w:proofErr w:type="spellStart"/>
      <w:r w:rsidRPr="00BB4752">
        <w:rPr>
          <w:rFonts w:cstheme="minorHAnsi"/>
          <w:bCs/>
        </w:rPr>
        <w:t>rpart</w:t>
      </w:r>
      <w:proofErr w:type="spellEnd"/>
      <w:r w:rsidRPr="00BB4752">
        <w:rPr>
          <w:rFonts w:cstheme="minorHAnsi"/>
          <w:bCs/>
        </w:rPr>
        <w:t>',</w:t>
      </w:r>
      <w:proofErr w:type="spellStart"/>
      <w:r w:rsidRPr="00BB4752">
        <w:rPr>
          <w:rFonts w:cstheme="minorHAnsi"/>
          <w:bCs/>
        </w:rPr>
        <w:t>tuneGrid</w:t>
      </w:r>
      <w:proofErr w:type="spellEnd"/>
      <w:r w:rsidRPr="00BB4752">
        <w:rPr>
          <w:rFonts w:cstheme="minorHAnsi"/>
          <w:bCs/>
        </w:rPr>
        <w:t xml:space="preserve"> = </w:t>
      </w:r>
      <w:proofErr w:type="spellStart"/>
      <w:r w:rsidRPr="00BB4752">
        <w:rPr>
          <w:rFonts w:cstheme="minorHAnsi"/>
          <w:bCs/>
        </w:rPr>
        <w:t>rpart_grid</w:t>
      </w:r>
      <w:proofErr w:type="spellEnd"/>
      <w:r w:rsidRPr="00BB4752">
        <w:rPr>
          <w:rFonts w:cstheme="minorHAnsi"/>
          <w:bCs/>
        </w:rPr>
        <w:t>)</w:t>
      </w:r>
    </w:p>
    <w:p w14:paraId="31D8955C" w14:textId="3303F7DB" w:rsidR="00BB4752" w:rsidRDefault="00BB4752" w:rsidP="00BB4752">
      <w:pPr>
        <w:rPr>
          <w:rFonts w:cstheme="minorHAnsi"/>
          <w:bCs/>
        </w:rPr>
      </w:pPr>
      <w:proofErr w:type="spellStart"/>
      <w:r w:rsidRPr="00BB4752">
        <w:rPr>
          <w:rFonts w:cstheme="minorHAnsi"/>
          <w:bCs/>
        </w:rPr>
        <w:t>model_rp</w:t>
      </w:r>
      <w:proofErr w:type="spellEnd"/>
    </w:p>
    <w:p w14:paraId="3A485624" w14:textId="6BF8EF97" w:rsidR="00BB4752" w:rsidRDefault="00BB4752" w:rsidP="00BB4752">
      <w:pPr>
        <w:rPr>
          <w:rFonts w:cstheme="minorHAnsi"/>
          <w:bCs/>
        </w:rPr>
      </w:pPr>
    </w:p>
    <w:p w14:paraId="1E3DD2AF" w14:textId="44C85073" w:rsidR="00BB4752" w:rsidRDefault="00BB4752" w:rsidP="00BB4752">
      <w:pPr>
        <w:rPr>
          <w:rFonts w:cstheme="minorHAnsi"/>
          <w:b/>
          <w:bCs/>
          <w:sz w:val="32"/>
          <w:szCs w:val="32"/>
        </w:rPr>
      </w:pPr>
      <w:r w:rsidRPr="001A5751">
        <w:rPr>
          <w:rFonts w:cstheme="minorHAnsi"/>
          <w:b/>
          <w:bCs/>
          <w:sz w:val="32"/>
          <w:szCs w:val="32"/>
        </w:rPr>
        <w:t>A</w:t>
      </w:r>
      <w:r>
        <w:rPr>
          <w:rFonts w:cstheme="minorHAnsi"/>
          <w:b/>
          <w:bCs/>
          <w:sz w:val="32"/>
          <w:szCs w:val="32"/>
        </w:rPr>
        <w:t>ppendix III</w:t>
      </w:r>
      <w:r w:rsidRPr="001A5751">
        <w:rPr>
          <w:rFonts w:cstheme="minorHAnsi"/>
          <w:b/>
          <w:bCs/>
          <w:sz w:val="32"/>
          <w:szCs w:val="32"/>
        </w:rPr>
        <w:t xml:space="preserve"> Code </w:t>
      </w:r>
    </w:p>
    <w:p w14:paraId="3A378A29" w14:textId="77777777" w:rsidR="00BB4752" w:rsidRPr="00BB4752" w:rsidRDefault="00BB4752" w:rsidP="00BB4752">
      <w:pPr>
        <w:rPr>
          <w:rFonts w:cstheme="minorHAnsi"/>
          <w:bCs/>
        </w:rPr>
      </w:pPr>
      <w:r w:rsidRPr="00BB4752">
        <w:rPr>
          <w:rFonts w:cstheme="minorHAnsi"/>
          <w:bCs/>
        </w:rPr>
        <w:lastRenderedPageBreak/>
        <w:t>``</w:t>
      </w:r>
      <w:proofErr w:type="gramStart"/>
      <w:r w:rsidRPr="00BB4752">
        <w:rPr>
          <w:rFonts w:cstheme="minorHAnsi"/>
          <w:bCs/>
        </w:rPr>
        <w:t>`{</w:t>
      </w:r>
      <w:proofErr w:type="gramEnd"/>
      <w:r w:rsidRPr="00BB4752">
        <w:rPr>
          <w:rFonts w:cstheme="minorHAnsi"/>
          <w:bCs/>
        </w:rPr>
        <w:t>r crossValidationProblem20}</w:t>
      </w:r>
    </w:p>
    <w:p w14:paraId="7FBC235A" w14:textId="77777777" w:rsidR="00BB4752" w:rsidRPr="00BB4752" w:rsidRDefault="00BB4752" w:rsidP="00BB4752">
      <w:pPr>
        <w:rPr>
          <w:rFonts w:cstheme="minorHAnsi"/>
          <w:bCs/>
        </w:rPr>
      </w:pPr>
    </w:p>
    <w:p w14:paraId="6FA53971" w14:textId="77777777" w:rsidR="00BB4752" w:rsidRPr="00BB4752" w:rsidRDefault="00BB4752" w:rsidP="00BB4752">
      <w:pPr>
        <w:rPr>
          <w:rFonts w:cstheme="minorHAnsi"/>
          <w:bCs/>
        </w:rPr>
      </w:pPr>
      <w:r w:rsidRPr="00BB4752">
        <w:rPr>
          <w:rFonts w:cstheme="minorHAnsi"/>
          <w:bCs/>
        </w:rPr>
        <w:t>### first identify the "our training data":  for this we can use the data already sampled and separated between train and test sets in the original code.  The data "</w:t>
      </w:r>
      <w:proofErr w:type="spellStart"/>
      <w:r w:rsidRPr="00BB4752">
        <w:rPr>
          <w:rFonts w:cstheme="minorHAnsi"/>
          <w:bCs/>
        </w:rPr>
        <w:t>msgWordLIst</w:t>
      </w:r>
      <w:proofErr w:type="spellEnd"/>
      <w:r w:rsidRPr="00BB4752">
        <w:rPr>
          <w:rFonts w:cstheme="minorHAnsi"/>
          <w:bCs/>
        </w:rPr>
        <w:t>" represents the emails pulled apart from attachments, headers, and non-of-interest words (i.e., it is a string of all emails with the applicable words).</w:t>
      </w:r>
    </w:p>
    <w:p w14:paraId="309986BC" w14:textId="77777777" w:rsidR="00BB4752" w:rsidRPr="00BB4752" w:rsidRDefault="00BB4752" w:rsidP="00BB4752">
      <w:pPr>
        <w:rPr>
          <w:rFonts w:cstheme="minorHAnsi"/>
          <w:bCs/>
        </w:rPr>
      </w:pPr>
      <w:r w:rsidRPr="00BB4752">
        <w:rPr>
          <w:rFonts w:cstheme="minorHAnsi"/>
          <w:bCs/>
        </w:rPr>
        <w:t xml:space="preserve">###the original code took this data object and sampled and </w:t>
      </w:r>
      <w:proofErr w:type="spellStart"/>
      <w:r w:rsidRPr="00BB4752">
        <w:rPr>
          <w:rFonts w:cstheme="minorHAnsi"/>
          <w:bCs/>
        </w:rPr>
        <w:t>seperated</w:t>
      </w:r>
      <w:proofErr w:type="spellEnd"/>
      <w:r w:rsidRPr="00BB4752">
        <w:rPr>
          <w:rFonts w:cstheme="minorHAnsi"/>
          <w:bCs/>
        </w:rPr>
        <w:t xml:space="preserve"> between Spam and Ham.  Next samples were created for test </w:t>
      </w:r>
      <w:proofErr w:type="spellStart"/>
      <w:r w:rsidRPr="00BB4752">
        <w:rPr>
          <w:rFonts w:cstheme="minorHAnsi"/>
          <w:bCs/>
        </w:rPr>
        <w:t>MsgWords</w:t>
      </w:r>
      <w:proofErr w:type="spellEnd"/>
      <w:r w:rsidRPr="00BB4752">
        <w:rPr>
          <w:rFonts w:cstheme="minorHAnsi"/>
          <w:bCs/>
        </w:rPr>
        <w:t xml:space="preserve"> and Is/Is Not Spam.  Those sub samples were then split into train and test sets.  The </w:t>
      </w:r>
      <w:proofErr w:type="spellStart"/>
      <w:r w:rsidRPr="00BB4752">
        <w:rPr>
          <w:rFonts w:cstheme="minorHAnsi"/>
          <w:bCs/>
        </w:rPr>
        <w:t>applicalbe</w:t>
      </w:r>
      <w:proofErr w:type="spellEnd"/>
      <w:r w:rsidRPr="00BB4752">
        <w:rPr>
          <w:rFonts w:cstheme="minorHAnsi"/>
          <w:bCs/>
        </w:rPr>
        <w:t xml:space="preserve"> train sets are called "</w:t>
      </w:r>
      <w:proofErr w:type="spellStart"/>
      <w:r w:rsidRPr="00BB4752">
        <w:rPr>
          <w:rFonts w:cstheme="minorHAnsi"/>
          <w:bCs/>
        </w:rPr>
        <w:t>trainMsgWords</w:t>
      </w:r>
      <w:proofErr w:type="spellEnd"/>
      <w:r w:rsidRPr="00BB4752">
        <w:rPr>
          <w:rFonts w:cstheme="minorHAnsi"/>
          <w:bCs/>
        </w:rPr>
        <w:t>" and "</w:t>
      </w:r>
      <w:proofErr w:type="spellStart"/>
      <w:r w:rsidRPr="00BB4752">
        <w:rPr>
          <w:rFonts w:cstheme="minorHAnsi"/>
          <w:bCs/>
        </w:rPr>
        <w:t>trainIsSpam</w:t>
      </w:r>
      <w:proofErr w:type="spellEnd"/>
      <w:r w:rsidRPr="00BB4752">
        <w:rPr>
          <w:rFonts w:cstheme="minorHAnsi"/>
          <w:bCs/>
        </w:rPr>
        <w:t xml:space="preserve">" [note, this is a logical vector].  We will use the </w:t>
      </w:r>
      <w:proofErr w:type="gramStart"/>
      <w:r w:rsidRPr="00BB4752">
        <w:rPr>
          <w:rFonts w:cstheme="minorHAnsi"/>
          <w:bCs/>
        </w:rPr>
        <w:t>sample(</w:t>
      </w:r>
      <w:proofErr w:type="gramEnd"/>
      <w:r w:rsidRPr="00BB4752">
        <w:rPr>
          <w:rFonts w:cstheme="minorHAnsi"/>
          <w:bCs/>
        </w:rPr>
        <w:t>) function on those two train sets to create five sub-samples of equal size in order to cross-fold validation.</w:t>
      </w:r>
    </w:p>
    <w:p w14:paraId="0CD29651" w14:textId="77777777" w:rsidR="00BB4752" w:rsidRPr="00BB4752" w:rsidRDefault="00BB4752" w:rsidP="00BB4752">
      <w:pPr>
        <w:rPr>
          <w:rFonts w:cstheme="minorHAnsi"/>
          <w:bCs/>
        </w:rPr>
      </w:pPr>
    </w:p>
    <w:p w14:paraId="05DD67DD" w14:textId="77777777" w:rsidR="00BB4752" w:rsidRPr="00BB4752" w:rsidRDefault="00BB4752" w:rsidP="00BB4752">
      <w:pPr>
        <w:rPr>
          <w:rFonts w:cstheme="minorHAnsi"/>
          <w:bCs/>
        </w:rPr>
      </w:pPr>
    </w:p>
    <w:p w14:paraId="19E632DF"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trainDF</w:t>
      </w:r>
      <w:proofErr w:type="spellEnd"/>
    </w:p>
    <w:p w14:paraId="2F3A6796" w14:textId="77777777" w:rsidR="00BB4752" w:rsidRPr="00BB4752" w:rsidRDefault="00BB4752" w:rsidP="00BB4752">
      <w:pPr>
        <w:rPr>
          <w:rFonts w:cstheme="minorHAnsi"/>
          <w:bCs/>
        </w:rPr>
      </w:pPr>
      <w:r w:rsidRPr="00BB4752">
        <w:rPr>
          <w:rFonts w:cstheme="minorHAnsi"/>
          <w:bCs/>
        </w:rPr>
        <w:t xml:space="preserve"># </w:t>
      </w:r>
    </w:p>
    <w:p w14:paraId="6EA49F69" w14:textId="77777777" w:rsidR="00BB4752" w:rsidRPr="00BB4752" w:rsidRDefault="00BB4752" w:rsidP="00BB4752">
      <w:pPr>
        <w:rPr>
          <w:rFonts w:cstheme="minorHAnsi"/>
          <w:bCs/>
        </w:rPr>
      </w:pPr>
      <w:r w:rsidRPr="00BB4752">
        <w:rPr>
          <w:rFonts w:cstheme="minorHAnsi"/>
          <w:bCs/>
        </w:rPr>
        <w:t xml:space="preserve"># #randomize the data frame since </w:t>
      </w:r>
      <w:proofErr w:type="gramStart"/>
      <w:r w:rsidRPr="00BB4752">
        <w:rPr>
          <w:rFonts w:cstheme="minorHAnsi"/>
          <w:bCs/>
        </w:rPr>
        <w:t>all of</w:t>
      </w:r>
      <w:proofErr w:type="gramEnd"/>
      <w:r w:rsidRPr="00BB4752">
        <w:rPr>
          <w:rFonts w:cstheme="minorHAnsi"/>
          <w:bCs/>
        </w:rPr>
        <w:t xml:space="preserve"> the </w:t>
      </w:r>
      <w:proofErr w:type="spellStart"/>
      <w:r w:rsidRPr="00BB4752">
        <w:rPr>
          <w:rFonts w:cstheme="minorHAnsi"/>
          <w:bCs/>
        </w:rPr>
        <w:t>isSpam</w:t>
      </w:r>
      <w:proofErr w:type="spellEnd"/>
      <w:r w:rsidRPr="00BB4752">
        <w:rPr>
          <w:rFonts w:cstheme="minorHAnsi"/>
          <w:bCs/>
        </w:rPr>
        <w:t>=T is at the beginning.</w:t>
      </w:r>
    </w:p>
    <w:p w14:paraId="3C8468A5"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cvTrainDF</w:t>
      </w:r>
      <w:proofErr w:type="spellEnd"/>
      <w:r w:rsidRPr="00BB4752">
        <w:rPr>
          <w:rFonts w:cstheme="minorHAnsi"/>
          <w:bCs/>
        </w:rPr>
        <w:t xml:space="preserve"> &lt;- </w:t>
      </w:r>
      <w:proofErr w:type="spellStart"/>
      <w:r w:rsidRPr="00BB4752">
        <w:rPr>
          <w:rFonts w:cstheme="minorHAnsi"/>
          <w:bCs/>
        </w:rPr>
        <w:t>cvTrainDF</w:t>
      </w:r>
      <w:proofErr w:type="spellEnd"/>
      <w:r w:rsidRPr="00BB4752">
        <w:rPr>
          <w:rFonts w:cstheme="minorHAnsi"/>
          <w:bCs/>
        </w:rPr>
        <w:t>[sample(</w:t>
      </w:r>
      <w:proofErr w:type="gramStart"/>
      <w:r w:rsidRPr="00BB4752">
        <w:rPr>
          <w:rFonts w:cstheme="minorHAnsi"/>
          <w:bCs/>
        </w:rPr>
        <w:t>1:nrow</w:t>
      </w:r>
      <w:proofErr w:type="gramEnd"/>
      <w:r w:rsidRPr="00BB4752">
        <w:rPr>
          <w:rFonts w:cstheme="minorHAnsi"/>
          <w:bCs/>
        </w:rPr>
        <w:t>(</w:t>
      </w:r>
      <w:proofErr w:type="spellStart"/>
      <w:r w:rsidRPr="00BB4752">
        <w:rPr>
          <w:rFonts w:cstheme="minorHAnsi"/>
          <w:bCs/>
        </w:rPr>
        <w:t>cvTrainDF</w:t>
      </w:r>
      <w:proofErr w:type="spellEnd"/>
      <w:r w:rsidRPr="00BB4752">
        <w:rPr>
          <w:rFonts w:cstheme="minorHAnsi"/>
          <w:bCs/>
        </w:rPr>
        <w:t>)), ]</w:t>
      </w:r>
    </w:p>
    <w:p w14:paraId="3EAF5231" w14:textId="77777777" w:rsidR="00BB4752" w:rsidRPr="00BB4752" w:rsidRDefault="00BB4752" w:rsidP="00BB4752">
      <w:pPr>
        <w:rPr>
          <w:rFonts w:cstheme="minorHAnsi"/>
          <w:bCs/>
        </w:rPr>
      </w:pPr>
      <w:r w:rsidRPr="00BB4752">
        <w:rPr>
          <w:rFonts w:cstheme="minorHAnsi"/>
          <w:bCs/>
        </w:rPr>
        <w:t xml:space="preserve"># </w:t>
      </w:r>
    </w:p>
    <w:p w14:paraId="66F0E9E1" w14:textId="77777777" w:rsidR="00BB4752" w:rsidRPr="00BB4752" w:rsidRDefault="00BB4752" w:rsidP="00BB4752">
      <w:pPr>
        <w:rPr>
          <w:rFonts w:cstheme="minorHAnsi"/>
          <w:bCs/>
        </w:rPr>
      </w:pPr>
      <w:r w:rsidRPr="00BB4752">
        <w:rPr>
          <w:rFonts w:cstheme="minorHAnsi"/>
          <w:bCs/>
        </w:rPr>
        <w:t xml:space="preserve"># folds = </w:t>
      </w:r>
      <w:proofErr w:type="spellStart"/>
      <w:proofErr w:type="gramStart"/>
      <w:r w:rsidRPr="00BB4752">
        <w:rPr>
          <w:rFonts w:cstheme="minorHAnsi"/>
          <w:bCs/>
        </w:rPr>
        <w:t>createFolds</w:t>
      </w:r>
      <w:proofErr w:type="spellEnd"/>
      <w:r w:rsidRPr="00BB4752">
        <w:rPr>
          <w:rFonts w:cstheme="minorHAnsi"/>
          <w:bCs/>
        </w:rPr>
        <w:t>(</w:t>
      </w:r>
      <w:proofErr w:type="spellStart"/>
      <w:proofErr w:type="gramEnd"/>
      <w:r w:rsidRPr="00BB4752">
        <w:rPr>
          <w:rFonts w:cstheme="minorHAnsi"/>
          <w:bCs/>
        </w:rPr>
        <w:t>cvTrainDF$isSpam</w:t>
      </w:r>
      <w:proofErr w:type="spellEnd"/>
      <w:r w:rsidRPr="00BB4752">
        <w:rPr>
          <w:rFonts w:cstheme="minorHAnsi"/>
          <w:bCs/>
        </w:rPr>
        <w:t>, k=5, list=TRUE)</w:t>
      </w:r>
    </w:p>
    <w:p w14:paraId="434952E6" w14:textId="77777777" w:rsidR="00BB4752" w:rsidRPr="00BB4752" w:rsidRDefault="00BB4752" w:rsidP="00BB4752">
      <w:pPr>
        <w:rPr>
          <w:rFonts w:cstheme="minorHAnsi"/>
          <w:bCs/>
        </w:rPr>
      </w:pPr>
    </w:p>
    <w:p w14:paraId="6EFE2C8D"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isSpam</w:t>
      </w:r>
      <w:proofErr w:type="spellEnd"/>
      <w:r w:rsidRPr="00BB4752">
        <w:rPr>
          <w:rFonts w:cstheme="minorHAnsi"/>
          <w:bCs/>
        </w:rPr>
        <w:t xml:space="preserve"> = </w:t>
      </w:r>
      <w:proofErr w:type="gramStart"/>
      <w:r w:rsidRPr="00BB4752">
        <w:rPr>
          <w:rFonts w:cstheme="minorHAnsi"/>
          <w:bCs/>
        </w:rPr>
        <w:t>rep(</w:t>
      </w:r>
      <w:proofErr w:type="gramEnd"/>
      <w:r w:rsidRPr="00BB4752">
        <w:rPr>
          <w:rFonts w:cstheme="minorHAnsi"/>
          <w:bCs/>
        </w:rPr>
        <w:t xml:space="preserve">c(FALSE, FALSE, FALSE, TRUE, TRUE), </w:t>
      </w:r>
      <w:proofErr w:type="spellStart"/>
      <w:r w:rsidRPr="00BB4752">
        <w:rPr>
          <w:rFonts w:cstheme="minorHAnsi"/>
          <w:bCs/>
        </w:rPr>
        <w:t>numMsgs</w:t>
      </w:r>
      <w:proofErr w:type="spellEnd"/>
      <w:r w:rsidRPr="00BB4752">
        <w:rPr>
          <w:rFonts w:cstheme="minorHAnsi"/>
          <w:bCs/>
        </w:rPr>
        <w:t>)</w:t>
      </w:r>
    </w:p>
    <w:p w14:paraId="280005C0" w14:textId="77777777" w:rsidR="00BB4752" w:rsidRPr="00BB4752" w:rsidRDefault="00BB4752" w:rsidP="00BB4752">
      <w:pPr>
        <w:rPr>
          <w:rFonts w:cstheme="minorHAnsi"/>
          <w:bCs/>
        </w:rPr>
      </w:pPr>
      <w:r w:rsidRPr="00BB4752">
        <w:rPr>
          <w:rFonts w:cstheme="minorHAnsi"/>
          <w:bCs/>
        </w:rPr>
        <w:t xml:space="preserve"># </w:t>
      </w:r>
    </w:p>
    <w:p w14:paraId="23E95937" w14:textId="77777777" w:rsidR="00BB4752" w:rsidRPr="00BB4752" w:rsidRDefault="00BB4752" w:rsidP="00BB4752">
      <w:pPr>
        <w:rPr>
          <w:rFonts w:cstheme="minorHAnsi"/>
          <w:bCs/>
        </w:rPr>
      </w:pPr>
      <w:r w:rsidRPr="00BB4752">
        <w:rPr>
          <w:rFonts w:cstheme="minorHAnsi"/>
          <w:bCs/>
        </w:rPr>
        <w:t xml:space="preserve"># </w:t>
      </w:r>
      <w:proofErr w:type="spellStart"/>
      <w:r w:rsidRPr="00BB4752">
        <w:rPr>
          <w:rFonts w:cstheme="minorHAnsi"/>
          <w:bCs/>
        </w:rPr>
        <w:t>msgWordsList</w:t>
      </w:r>
      <w:proofErr w:type="spellEnd"/>
      <w:r w:rsidRPr="00BB4752">
        <w:rPr>
          <w:rFonts w:cstheme="minorHAnsi"/>
          <w:bCs/>
        </w:rPr>
        <w:t xml:space="preserve"> = </w:t>
      </w:r>
      <w:proofErr w:type="spellStart"/>
      <w:proofErr w:type="gramStart"/>
      <w:r w:rsidRPr="00BB4752">
        <w:rPr>
          <w:rFonts w:cstheme="minorHAnsi"/>
          <w:bCs/>
        </w:rPr>
        <w:t>unlist</w:t>
      </w:r>
      <w:proofErr w:type="spellEnd"/>
      <w:r w:rsidRPr="00BB4752">
        <w:rPr>
          <w:rFonts w:cstheme="minorHAnsi"/>
          <w:bCs/>
        </w:rPr>
        <w:t>(</w:t>
      </w:r>
      <w:proofErr w:type="spellStart"/>
      <w:proofErr w:type="gramEnd"/>
      <w:r w:rsidRPr="00BB4752">
        <w:rPr>
          <w:rFonts w:cstheme="minorHAnsi"/>
          <w:bCs/>
        </w:rPr>
        <w:t>msgWordsList</w:t>
      </w:r>
      <w:proofErr w:type="spellEnd"/>
      <w:r w:rsidRPr="00BB4752">
        <w:rPr>
          <w:rFonts w:cstheme="minorHAnsi"/>
          <w:bCs/>
        </w:rPr>
        <w:t>, recursive = FALSE)</w:t>
      </w:r>
    </w:p>
    <w:p w14:paraId="4A104AE0" w14:textId="77777777" w:rsidR="00BB4752" w:rsidRPr="00BB4752" w:rsidRDefault="00BB4752" w:rsidP="00BB4752">
      <w:pPr>
        <w:rPr>
          <w:rFonts w:cstheme="minorHAnsi"/>
          <w:bCs/>
        </w:rPr>
      </w:pPr>
    </w:p>
    <w:p w14:paraId="6E15608B" w14:textId="77777777" w:rsidR="00BB4752" w:rsidRPr="00BB4752" w:rsidRDefault="00BB4752" w:rsidP="00BB4752">
      <w:pPr>
        <w:rPr>
          <w:rFonts w:cstheme="minorHAnsi"/>
          <w:bCs/>
        </w:rPr>
      </w:pPr>
      <w:r w:rsidRPr="00BB4752">
        <w:rPr>
          <w:rFonts w:cstheme="minorHAnsi"/>
          <w:bCs/>
        </w:rPr>
        <w:t xml:space="preserve">cvMsgWords1 &lt;- </w:t>
      </w:r>
      <w:proofErr w:type="spellStart"/>
      <w:r w:rsidRPr="00BB4752">
        <w:rPr>
          <w:rFonts w:cstheme="minorHAnsi"/>
          <w:bCs/>
        </w:rPr>
        <w:t>msgWordsList</w:t>
      </w:r>
      <w:proofErr w:type="spellEnd"/>
    </w:p>
    <w:p w14:paraId="4525A749" w14:textId="77777777" w:rsidR="00BB4752" w:rsidRPr="00BB4752" w:rsidRDefault="00BB4752" w:rsidP="00BB4752">
      <w:pPr>
        <w:rPr>
          <w:rFonts w:cstheme="minorHAnsi"/>
          <w:bCs/>
        </w:rPr>
      </w:pPr>
      <w:r w:rsidRPr="00BB4752">
        <w:rPr>
          <w:rFonts w:cstheme="minorHAnsi"/>
          <w:bCs/>
        </w:rPr>
        <w:t>cvMsgWords1 &lt;- cvMsgWords1[sample(length(cvMsgWords1))]</w:t>
      </w:r>
    </w:p>
    <w:p w14:paraId="508F7FD9" w14:textId="77777777" w:rsidR="00BB4752" w:rsidRPr="00BB4752" w:rsidRDefault="00BB4752" w:rsidP="00BB4752">
      <w:pPr>
        <w:rPr>
          <w:rFonts w:cstheme="minorHAnsi"/>
          <w:bCs/>
        </w:rPr>
      </w:pPr>
      <w:proofErr w:type="spellStart"/>
      <w:r w:rsidRPr="00BB4752">
        <w:rPr>
          <w:rFonts w:cstheme="minorHAnsi"/>
          <w:bCs/>
        </w:rPr>
        <w:t>wordFoldTestIndexes</w:t>
      </w:r>
      <w:proofErr w:type="spellEnd"/>
      <w:r w:rsidRPr="00BB4752">
        <w:rPr>
          <w:rFonts w:cstheme="minorHAnsi"/>
          <w:bCs/>
        </w:rPr>
        <w:t xml:space="preserve"> &lt;- </w:t>
      </w:r>
      <w:proofErr w:type="spellStart"/>
      <w:proofErr w:type="gramStart"/>
      <w:r w:rsidRPr="00BB4752">
        <w:rPr>
          <w:rFonts w:cstheme="minorHAnsi"/>
          <w:bCs/>
        </w:rPr>
        <w:t>createFolds</w:t>
      </w:r>
      <w:proofErr w:type="spellEnd"/>
      <w:r w:rsidRPr="00BB4752">
        <w:rPr>
          <w:rFonts w:cstheme="minorHAnsi"/>
          <w:bCs/>
        </w:rPr>
        <w:t>(</w:t>
      </w:r>
      <w:proofErr w:type="gramEnd"/>
      <w:r w:rsidRPr="00BB4752">
        <w:rPr>
          <w:rFonts w:cstheme="minorHAnsi"/>
          <w:bCs/>
        </w:rPr>
        <w:t>cvMsgWords1, k=5, list=TRUE)</w:t>
      </w:r>
    </w:p>
    <w:p w14:paraId="2C2889FD" w14:textId="77777777" w:rsidR="00BB4752" w:rsidRPr="00BB4752" w:rsidRDefault="00BB4752" w:rsidP="00BB4752">
      <w:pPr>
        <w:rPr>
          <w:rFonts w:cstheme="minorHAnsi"/>
          <w:bCs/>
        </w:rPr>
      </w:pPr>
    </w:p>
    <w:p w14:paraId="2A4286CD" w14:textId="77777777" w:rsidR="00BB4752" w:rsidRPr="00BB4752" w:rsidRDefault="00BB4752" w:rsidP="00BB4752">
      <w:pPr>
        <w:rPr>
          <w:rFonts w:cstheme="minorHAnsi"/>
          <w:bCs/>
        </w:rPr>
      </w:pPr>
      <w:r w:rsidRPr="00BB4752">
        <w:rPr>
          <w:rFonts w:cstheme="minorHAnsi"/>
          <w:bCs/>
        </w:rPr>
        <w:t>wordFoldTestIndexes1 = wordFoldTestIndexes$Fold1</w:t>
      </w:r>
    </w:p>
    <w:p w14:paraId="553A42C9" w14:textId="77777777" w:rsidR="00BB4752" w:rsidRPr="00BB4752" w:rsidRDefault="00BB4752" w:rsidP="00BB4752">
      <w:pPr>
        <w:rPr>
          <w:rFonts w:cstheme="minorHAnsi"/>
          <w:bCs/>
        </w:rPr>
      </w:pPr>
      <w:r w:rsidRPr="00BB4752">
        <w:rPr>
          <w:rFonts w:cstheme="minorHAnsi"/>
          <w:bCs/>
        </w:rPr>
        <w:t>wordFoldTestIndexes2 = wordFoldTestIndexes$Fold2</w:t>
      </w:r>
    </w:p>
    <w:p w14:paraId="3720EA78" w14:textId="77777777" w:rsidR="00BB4752" w:rsidRPr="00BB4752" w:rsidRDefault="00BB4752" w:rsidP="00BB4752">
      <w:pPr>
        <w:rPr>
          <w:rFonts w:cstheme="minorHAnsi"/>
          <w:bCs/>
        </w:rPr>
      </w:pPr>
      <w:r w:rsidRPr="00BB4752">
        <w:rPr>
          <w:rFonts w:cstheme="minorHAnsi"/>
          <w:bCs/>
        </w:rPr>
        <w:t>wordFoldTestIndexes3 = wordFoldTestIndexes$Fold3</w:t>
      </w:r>
    </w:p>
    <w:p w14:paraId="04CFC215" w14:textId="77777777" w:rsidR="00BB4752" w:rsidRPr="00BB4752" w:rsidRDefault="00BB4752" w:rsidP="00BB4752">
      <w:pPr>
        <w:rPr>
          <w:rFonts w:cstheme="minorHAnsi"/>
          <w:bCs/>
        </w:rPr>
      </w:pPr>
      <w:r w:rsidRPr="00BB4752">
        <w:rPr>
          <w:rFonts w:cstheme="minorHAnsi"/>
          <w:bCs/>
        </w:rPr>
        <w:lastRenderedPageBreak/>
        <w:t>wordFoldTestIndexes4 = wordFoldTestIndexes$Fold4</w:t>
      </w:r>
    </w:p>
    <w:p w14:paraId="315553DB" w14:textId="77777777" w:rsidR="00BB4752" w:rsidRPr="00BB4752" w:rsidRDefault="00BB4752" w:rsidP="00BB4752">
      <w:pPr>
        <w:rPr>
          <w:rFonts w:cstheme="minorHAnsi"/>
          <w:bCs/>
        </w:rPr>
      </w:pPr>
      <w:r w:rsidRPr="00BB4752">
        <w:rPr>
          <w:rFonts w:cstheme="minorHAnsi"/>
          <w:bCs/>
        </w:rPr>
        <w:t>wordFoldTestIndexes5 = wordFoldTestIndexes$Fold5</w:t>
      </w:r>
    </w:p>
    <w:p w14:paraId="317EC330" w14:textId="77777777" w:rsidR="00BB4752" w:rsidRPr="00BB4752" w:rsidRDefault="00BB4752" w:rsidP="00BB4752">
      <w:pPr>
        <w:rPr>
          <w:rFonts w:cstheme="minorHAnsi"/>
          <w:bCs/>
        </w:rPr>
      </w:pPr>
    </w:p>
    <w:p w14:paraId="6712DEFA" w14:textId="77777777" w:rsidR="00BB4752" w:rsidRPr="00BB4752" w:rsidRDefault="00BB4752" w:rsidP="00BB4752">
      <w:pPr>
        <w:rPr>
          <w:rFonts w:cstheme="minorHAnsi"/>
          <w:bCs/>
        </w:rPr>
      </w:pPr>
      <w:r w:rsidRPr="00BB4752">
        <w:rPr>
          <w:rFonts w:cstheme="minorHAnsi"/>
          <w:bCs/>
        </w:rPr>
        <w:t xml:space="preserve">#not sure if this is the correct approach for </w:t>
      </w:r>
      <w:proofErr w:type="spellStart"/>
      <w:r w:rsidRPr="00BB4752">
        <w:rPr>
          <w:rFonts w:cstheme="minorHAnsi"/>
          <w:bCs/>
        </w:rPr>
        <w:t>isSpam</w:t>
      </w:r>
      <w:proofErr w:type="spellEnd"/>
      <w:r w:rsidRPr="00BB4752">
        <w:rPr>
          <w:rFonts w:cstheme="minorHAnsi"/>
          <w:bCs/>
        </w:rPr>
        <w:t xml:space="preserve"> vector</w:t>
      </w:r>
    </w:p>
    <w:p w14:paraId="5A011527" w14:textId="77777777" w:rsidR="00BB4752" w:rsidRPr="00BB4752" w:rsidRDefault="00BB4752" w:rsidP="00BB4752">
      <w:pPr>
        <w:rPr>
          <w:rFonts w:cstheme="minorHAnsi"/>
          <w:bCs/>
        </w:rPr>
      </w:pPr>
      <w:r w:rsidRPr="00BB4752">
        <w:rPr>
          <w:rFonts w:cstheme="minorHAnsi"/>
          <w:bCs/>
        </w:rPr>
        <w:t xml:space="preserve">IsSpamFold1 = </w:t>
      </w:r>
      <w:proofErr w:type="gramStart"/>
      <w:r w:rsidRPr="00BB4752">
        <w:rPr>
          <w:rFonts w:cstheme="minorHAnsi"/>
          <w:bCs/>
        </w:rPr>
        <w:t>rep(</w:t>
      </w:r>
      <w:proofErr w:type="gramEnd"/>
      <w:r w:rsidRPr="00BB4752">
        <w:rPr>
          <w:rFonts w:cstheme="minorHAnsi"/>
          <w:bCs/>
        </w:rPr>
        <w:t>c(TRUE, FALSE), c(length(wordFoldTestIndexes1), length(wordFoldTestIndexes1)))</w:t>
      </w:r>
    </w:p>
    <w:p w14:paraId="76956E6E" w14:textId="77777777" w:rsidR="00BB4752" w:rsidRPr="00BB4752" w:rsidRDefault="00BB4752" w:rsidP="00BB4752">
      <w:pPr>
        <w:rPr>
          <w:rFonts w:cstheme="minorHAnsi"/>
          <w:bCs/>
        </w:rPr>
      </w:pPr>
      <w:r w:rsidRPr="00BB4752">
        <w:rPr>
          <w:rFonts w:cstheme="minorHAnsi"/>
          <w:bCs/>
        </w:rPr>
        <w:t xml:space="preserve">IsSpamFold2 = </w:t>
      </w:r>
      <w:proofErr w:type="gramStart"/>
      <w:r w:rsidRPr="00BB4752">
        <w:rPr>
          <w:rFonts w:cstheme="minorHAnsi"/>
          <w:bCs/>
        </w:rPr>
        <w:t>rep(</w:t>
      </w:r>
      <w:proofErr w:type="gramEnd"/>
      <w:r w:rsidRPr="00BB4752">
        <w:rPr>
          <w:rFonts w:cstheme="minorHAnsi"/>
          <w:bCs/>
        </w:rPr>
        <w:t>c(TRUE, FALSE), c(length(wordFoldTestIndexes2), length(wordFoldTestIndexes2)))</w:t>
      </w:r>
    </w:p>
    <w:p w14:paraId="5DBA5610" w14:textId="77777777" w:rsidR="00BB4752" w:rsidRPr="00BB4752" w:rsidRDefault="00BB4752" w:rsidP="00BB4752">
      <w:pPr>
        <w:rPr>
          <w:rFonts w:cstheme="minorHAnsi"/>
          <w:bCs/>
        </w:rPr>
      </w:pPr>
      <w:r w:rsidRPr="00BB4752">
        <w:rPr>
          <w:rFonts w:cstheme="minorHAnsi"/>
          <w:bCs/>
        </w:rPr>
        <w:t xml:space="preserve">IsSpamFold3 = </w:t>
      </w:r>
      <w:proofErr w:type="gramStart"/>
      <w:r w:rsidRPr="00BB4752">
        <w:rPr>
          <w:rFonts w:cstheme="minorHAnsi"/>
          <w:bCs/>
        </w:rPr>
        <w:t>rep(</w:t>
      </w:r>
      <w:proofErr w:type="gramEnd"/>
      <w:r w:rsidRPr="00BB4752">
        <w:rPr>
          <w:rFonts w:cstheme="minorHAnsi"/>
          <w:bCs/>
        </w:rPr>
        <w:t>c(TRUE, FALSE), c(length(wordFoldTestIndexes3), length(wordFoldTestIndexes3)))</w:t>
      </w:r>
    </w:p>
    <w:p w14:paraId="5084976D" w14:textId="77777777" w:rsidR="00BB4752" w:rsidRPr="00BB4752" w:rsidRDefault="00BB4752" w:rsidP="00BB4752">
      <w:pPr>
        <w:rPr>
          <w:rFonts w:cstheme="minorHAnsi"/>
          <w:bCs/>
        </w:rPr>
      </w:pPr>
      <w:r w:rsidRPr="00BB4752">
        <w:rPr>
          <w:rFonts w:cstheme="minorHAnsi"/>
          <w:bCs/>
        </w:rPr>
        <w:t xml:space="preserve">IsSpamFold4 = </w:t>
      </w:r>
      <w:proofErr w:type="gramStart"/>
      <w:r w:rsidRPr="00BB4752">
        <w:rPr>
          <w:rFonts w:cstheme="minorHAnsi"/>
          <w:bCs/>
        </w:rPr>
        <w:t>rep(</w:t>
      </w:r>
      <w:proofErr w:type="gramEnd"/>
      <w:r w:rsidRPr="00BB4752">
        <w:rPr>
          <w:rFonts w:cstheme="minorHAnsi"/>
          <w:bCs/>
        </w:rPr>
        <w:t>c(TRUE, FALSE), c(length(wordFoldTestIndexes4), length(wordFoldTestIndexes4)))</w:t>
      </w:r>
    </w:p>
    <w:p w14:paraId="09B214DB" w14:textId="77777777" w:rsidR="00BB4752" w:rsidRPr="00BB4752" w:rsidRDefault="00BB4752" w:rsidP="00BB4752">
      <w:pPr>
        <w:rPr>
          <w:rFonts w:cstheme="minorHAnsi"/>
          <w:bCs/>
        </w:rPr>
      </w:pPr>
      <w:r w:rsidRPr="00BB4752">
        <w:rPr>
          <w:rFonts w:cstheme="minorHAnsi"/>
          <w:bCs/>
        </w:rPr>
        <w:t xml:space="preserve">IsSpamFold5 = </w:t>
      </w:r>
      <w:proofErr w:type="gramStart"/>
      <w:r w:rsidRPr="00BB4752">
        <w:rPr>
          <w:rFonts w:cstheme="minorHAnsi"/>
          <w:bCs/>
        </w:rPr>
        <w:t>rep(</w:t>
      </w:r>
      <w:proofErr w:type="gramEnd"/>
      <w:r w:rsidRPr="00BB4752">
        <w:rPr>
          <w:rFonts w:cstheme="minorHAnsi"/>
          <w:bCs/>
        </w:rPr>
        <w:t>c(TRUE, FALSE), c(length(wordFoldTestIndexes5), length(wordFoldTestIndexes5)))</w:t>
      </w:r>
    </w:p>
    <w:p w14:paraId="0FD6CA63" w14:textId="77777777" w:rsidR="00BB4752" w:rsidRPr="00BB4752" w:rsidRDefault="00BB4752" w:rsidP="00BB4752">
      <w:pPr>
        <w:rPr>
          <w:rFonts w:cstheme="minorHAnsi"/>
          <w:bCs/>
        </w:rPr>
      </w:pPr>
    </w:p>
    <w:p w14:paraId="3E1EED9D" w14:textId="77777777" w:rsidR="00BB4752" w:rsidRPr="00BB4752" w:rsidRDefault="00BB4752" w:rsidP="00BB4752">
      <w:pPr>
        <w:rPr>
          <w:rFonts w:cstheme="minorHAnsi"/>
          <w:bCs/>
        </w:rPr>
      </w:pPr>
      <w:r w:rsidRPr="00BB4752">
        <w:rPr>
          <w:rFonts w:cstheme="minorHAnsi"/>
          <w:bCs/>
        </w:rPr>
        <w:t>wordTestFold1 &lt;- cvMsgWords1[wordFoldTestIndexes1]</w:t>
      </w:r>
    </w:p>
    <w:p w14:paraId="438E7BF9" w14:textId="77777777" w:rsidR="00BB4752" w:rsidRPr="00BB4752" w:rsidRDefault="00BB4752" w:rsidP="00BB4752">
      <w:pPr>
        <w:rPr>
          <w:rFonts w:cstheme="minorHAnsi"/>
          <w:bCs/>
        </w:rPr>
      </w:pPr>
      <w:r w:rsidRPr="00BB4752">
        <w:rPr>
          <w:rFonts w:cstheme="minorHAnsi"/>
          <w:bCs/>
        </w:rPr>
        <w:t>wordTrainFold1 &lt;- cvMsgWords1[-wordFoldTestIndexes1]</w:t>
      </w:r>
    </w:p>
    <w:p w14:paraId="4C36D46D" w14:textId="77777777" w:rsidR="00BB4752" w:rsidRPr="00BB4752" w:rsidRDefault="00BB4752" w:rsidP="00BB4752">
      <w:pPr>
        <w:rPr>
          <w:rFonts w:cstheme="minorHAnsi"/>
          <w:bCs/>
        </w:rPr>
      </w:pPr>
      <w:r w:rsidRPr="00BB4752">
        <w:rPr>
          <w:rFonts w:cstheme="minorHAnsi"/>
          <w:bCs/>
        </w:rPr>
        <w:t>wordTestFold2 &lt;- cvMsgWords1[wordFoldTestIndexes2]</w:t>
      </w:r>
    </w:p>
    <w:p w14:paraId="6E8032AF" w14:textId="77777777" w:rsidR="00BB4752" w:rsidRPr="00BB4752" w:rsidRDefault="00BB4752" w:rsidP="00BB4752">
      <w:pPr>
        <w:rPr>
          <w:rFonts w:cstheme="minorHAnsi"/>
          <w:bCs/>
        </w:rPr>
      </w:pPr>
      <w:r w:rsidRPr="00BB4752">
        <w:rPr>
          <w:rFonts w:cstheme="minorHAnsi"/>
          <w:bCs/>
        </w:rPr>
        <w:t>wordTrainFold2 &lt;- cvMsgWords1[-wordFoldTestIndexes2]</w:t>
      </w:r>
    </w:p>
    <w:p w14:paraId="472562A7" w14:textId="77777777" w:rsidR="00BB4752" w:rsidRPr="00BB4752" w:rsidRDefault="00BB4752" w:rsidP="00BB4752">
      <w:pPr>
        <w:rPr>
          <w:rFonts w:cstheme="minorHAnsi"/>
          <w:bCs/>
        </w:rPr>
      </w:pPr>
      <w:r w:rsidRPr="00BB4752">
        <w:rPr>
          <w:rFonts w:cstheme="minorHAnsi"/>
          <w:bCs/>
        </w:rPr>
        <w:t>wordTestFold3 &lt;- cvMsgWords1[wordFoldTestIndexes3]</w:t>
      </w:r>
    </w:p>
    <w:p w14:paraId="00467CE9" w14:textId="77777777" w:rsidR="00BB4752" w:rsidRPr="00BB4752" w:rsidRDefault="00BB4752" w:rsidP="00BB4752">
      <w:pPr>
        <w:rPr>
          <w:rFonts w:cstheme="minorHAnsi"/>
          <w:bCs/>
        </w:rPr>
      </w:pPr>
      <w:r w:rsidRPr="00BB4752">
        <w:rPr>
          <w:rFonts w:cstheme="minorHAnsi"/>
          <w:bCs/>
        </w:rPr>
        <w:t>wordTrainFold3 &lt;- cvMsgWords1[-wordFoldTestIndexes3]</w:t>
      </w:r>
    </w:p>
    <w:p w14:paraId="2B329AC3" w14:textId="77777777" w:rsidR="00BB4752" w:rsidRPr="00BB4752" w:rsidRDefault="00BB4752" w:rsidP="00BB4752">
      <w:pPr>
        <w:rPr>
          <w:rFonts w:cstheme="minorHAnsi"/>
          <w:bCs/>
        </w:rPr>
      </w:pPr>
      <w:r w:rsidRPr="00BB4752">
        <w:rPr>
          <w:rFonts w:cstheme="minorHAnsi"/>
          <w:bCs/>
        </w:rPr>
        <w:t>wordTestFold4 &lt;- cvMsgWords1[wordFoldTestIndexes4]</w:t>
      </w:r>
    </w:p>
    <w:p w14:paraId="4F67F372" w14:textId="77777777" w:rsidR="00BB4752" w:rsidRPr="00BB4752" w:rsidRDefault="00BB4752" w:rsidP="00BB4752">
      <w:pPr>
        <w:rPr>
          <w:rFonts w:cstheme="minorHAnsi"/>
          <w:bCs/>
        </w:rPr>
      </w:pPr>
      <w:r w:rsidRPr="00BB4752">
        <w:rPr>
          <w:rFonts w:cstheme="minorHAnsi"/>
          <w:bCs/>
        </w:rPr>
        <w:t>wordTrainFold4 &lt;- cvMsgWords1[-wordFoldTestIndexes4]</w:t>
      </w:r>
    </w:p>
    <w:p w14:paraId="61F34503" w14:textId="77777777" w:rsidR="00BB4752" w:rsidRPr="00BB4752" w:rsidRDefault="00BB4752" w:rsidP="00BB4752">
      <w:pPr>
        <w:rPr>
          <w:rFonts w:cstheme="minorHAnsi"/>
          <w:bCs/>
        </w:rPr>
      </w:pPr>
      <w:r w:rsidRPr="00BB4752">
        <w:rPr>
          <w:rFonts w:cstheme="minorHAnsi"/>
          <w:bCs/>
        </w:rPr>
        <w:t>wordTestFold5 &lt;- cvMsgWords1[wordFoldTestIndexes5]</w:t>
      </w:r>
    </w:p>
    <w:p w14:paraId="4CAB73CF" w14:textId="77777777" w:rsidR="00BB4752" w:rsidRPr="00BB4752" w:rsidRDefault="00BB4752" w:rsidP="00BB4752">
      <w:pPr>
        <w:rPr>
          <w:rFonts w:cstheme="minorHAnsi"/>
          <w:bCs/>
        </w:rPr>
      </w:pPr>
      <w:r w:rsidRPr="00BB4752">
        <w:rPr>
          <w:rFonts w:cstheme="minorHAnsi"/>
          <w:bCs/>
        </w:rPr>
        <w:t>wordTrainFold5 &lt;- cvMsgWords1[-wordFoldTestIndexes5]</w:t>
      </w:r>
    </w:p>
    <w:p w14:paraId="68869F5E" w14:textId="77777777" w:rsidR="00BB4752" w:rsidRPr="00BB4752" w:rsidRDefault="00BB4752" w:rsidP="00BB4752">
      <w:pPr>
        <w:rPr>
          <w:rFonts w:cstheme="minorHAnsi"/>
          <w:bCs/>
        </w:rPr>
      </w:pPr>
    </w:p>
    <w:p w14:paraId="0F9CCAD1"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unique(</w:t>
      </w:r>
      <w:proofErr w:type="spellStart"/>
      <w:r w:rsidRPr="00BB4752">
        <w:rPr>
          <w:rFonts w:cstheme="minorHAnsi"/>
          <w:bCs/>
        </w:rPr>
        <w:t>unlist</w:t>
      </w:r>
      <w:proofErr w:type="spellEnd"/>
      <w:r w:rsidRPr="00BB4752">
        <w:rPr>
          <w:rFonts w:cstheme="minorHAnsi"/>
          <w:bCs/>
        </w:rPr>
        <w:t>(wordTrainFold5))</w:t>
      </w:r>
    </w:p>
    <w:p w14:paraId="0D1D7C7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(wordTrainFold4)))</w:t>
      </w:r>
    </w:p>
    <w:p w14:paraId="3F3C67C0"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(wordTrainFold3)))</w:t>
      </w:r>
    </w:p>
    <w:p w14:paraId="0B650306"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(wordTrainFold2)))</w:t>
      </w:r>
    </w:p>
    <w:p w14:paraId="3D31C197" w14:textId="77777777" w:rsidR="00BB4752" w:rsidRPr="00BB4752" w:rsidRDefault="00BB4752" w:rsidP="00BB4752">
      <w:pPr>
        <w:rPr>
          <w:rFonts w:cstheme="minorHAnsi"/>
          <w:bCs/>
        </w:rPr>
      </w:pPr>
      <w:proofErr w:type="spellStart"/>
      <w:r w:rsidRPr="00BB4752">
        <w:rPr>
          <w:rFonts w:cstheme="minorHAnsi"/>
          <w:bCs/>
        </w:rPr>
        <w:t>pooledbow</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pooledbow</w:t>
      </w:r>
      <w:proofErr w:type="spellEnd"/>
      <w:r w:rsidRPr="00BB4752">
        <w:rPr>
          <w:rFonts w:cstheme="minorHAnsi"/>
          <w:bCs/>
        </w:rPr>
        <w:t>, unique(</w:t>
      </w:r>
      <w:proofErr w:type="spellStart"/>
      <w:r w:rsidRPr="00BB4752">
        <w:rPr>
          <w:rFonts w:cstheme="minorHAnsi"/>
          <w:bCs/>
        </w:rPr>
        <w:t>unlist</w:t>
      </w:r>
      <w:proofErr w:type="spellEnd"/>
      <w:r w:rsidRPr="00BB4752">
        <w:rPr>
          <w:rFonts w:cstheme="minorHAnsi"/>
          <w:bCs/>
        </w:rPr>
        <w:t>(wordTrainFold1)))</w:t>
      </w:r>
    </w:p>
    <w:p w14:paraId="38DC917A" w14:textId="77777777" w:rsidR="00BB4752" w:rsidRPr="00BB4752" w:rsidRDefault="00BB4752" w:rsidP="00BB4752">
      <w:pPr>
        <w:rPr>
          <w:rFonts w:cstheme="minorHAnsi"/>
          <w:bCs/>
        </w:rPr>
      </w:pPr>
    </w:p>
    <w:p w14:paraId="00C5C413" w14:textId="77777777" w:rsidR="00BB4752" w:rsidRPr="00BB4752" w:rsidRDefault="00BB4752" w:rsidP="00BB4752">
      <w:pPr>
        <w:rPr>
          <w:rFonts w:cstheme="minorHAnsi"/>
          <w:bCs/>
        </w:rPr>
      </w:pPr>
      <w:r w:rsidRPr="00BB4752">
        <w:rPr>
          <w:rFonts w:cstheme="minorHAnsi"/>
          <w:bCs/>
        </w:rPr>
        <w:t xml:space="preserve">spamWordCounts1 = </w:t>
      </w:r>
      <w:proofErr w:type="gramStart"/>
      <w:r w:rsidRPr="00BB4752">
        <w:rPr>
          <w:rFonts w:cstheme="minorHAnsi"/>
          <w:bCs/>
        </w:rPr>
        <w:t>rep(</w:t>
      </w:r>
      <w:proofErr w:type="gramEnd"/>
      <w:r w:rsidRPr="00BB4752">
        <w:rPr>
          <w:rFonts w:cstheme="minorHAnsi"/>
          <w:bCs/>
        </w:rPr>
        <w:t>0, length(</w:t>
      </w:r>
      <w:proofErr w:type="spellStart"/>
      <w:r w:rsidRPr="00BB4752">
        <w:rPr>
          <w:rFonts w:cstheme="minorHAnsi"/>
          <w:bCs/>
        </w:rPr>
        <w:t>pooledbow</w:t>
      </w:r>
      <w:proofErr w:type="spellEnd"/>
      <w:r w:rsidRPr="00BB4752">
        <w:rPr>
          <w:rFonts w:cstheme="minorHAnsi"/>
          <w:bCs/>
        </w:rPr>
        <w:t>))</w:t>
      </w:r>
    </w:p>
    <w:p w14:paraId="3DFFBCB5" w14:textId="77777777" w:rsidR="00BB4752" w:rsidRPr="00BB4752" w:rsidRDefault="00BB4752" w:rsidP="00BB4752">
      <w:pPr>
        <w:rPr>
          <w:rFonts w:cstheme="minorHAnsi"/>
          <w:bCs/>
        </w:rPr>
      </w:pPr>
      <w:r w:rsidRPr="00BB4752">
        <w:rPr>
          <w:rFonts w:cstheme="minorHAnsi"/>
          <w:bCs/>
        </w:rPr>
        <w:t xml:space="preserve">names(spamWordCounts1) = </w:t>
      </w:r>
      <w:proofErr w:type="spellStart"/>
      <w:r w:rsidRPr="00BB4752">
        <w:rPr>
          <w:rFonts w:cstheme="minorHAnsi"/>
          <w:bCs/>
        </w:rPr>
        <w:t>pooledbow</w:t>
      </w:r>
      <w:proofErr w:type="spellEnd"/>
    </w:p>
    <w:p w14:paraId="16F74140" w14:textId="77777777" w:rsidR="00BB4752" w:rsidRPr="00BB4752" w:rsidRDefault="00BB4752" w:rsidP="00BB4752">
      <w:pPr>
        <w:rPr>
          <w:rFonts w:cstheme="minorHAnsi"/>
          <w:bCs/>
        </w:rPr>
      </w:pPr>
    </w:p>
    <w:p w14:paraId="268EFCDB" w14:textId="77777777" w:rsidR="00BB4752" w:rsidRPr="00BB4752" w:rsidRDefault="00BB4752" w:rsidP="00BB4752">
      <w:pPr>
        <w:rPr>
          <w:rFonts w:cstheme="minorHAnsi"/>
          <w:bCs/>
        </w:rPr>
      </w:pPr>
      <w:r w:rsidRPr="00BB4752">
        <w:rPr>
          <w:rFonts w:cstheme="minorHAnsi"/>
          <w:bCs/>
        </w:rPr>
        <w:t>trainTable1 = computeFreqs1(wordTrainFold1, IsSpamFold1)</w:t>
      </w:r>
    </w:p>
    <w:p w14:paraId="568737C5" w14:textId="77777777" w:rsidR="00BB4752" w:rsidRPr="00BB4752" w:rsidRDefault="00BB4752" w:rsidP="00BB4752">
      <w:pPr>
        <w:rPr>
          <w:rFonts w:cstheme="minorHAnsi"/>
          <w:bCs/>
        </w:rPr>
      </w:pPr>
      <w:r w:rsidRPr="00BB4752">
        <w:rPr>
          <w:rFonts w:cstheme="minorHAnsi"/>
          <w:bCs/>
        </w:rPr>
        <w:t xml:space="preserve">testLLRFold1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wordTestFold1, </w:t>
      </w:r>
      <w:proofErr w:type="spellStart"/>
      <w:r w:rsidRPr="00BB4752">
        <w:rPr>
          <w:rFonts w:cstheme="minorHAnsi"/>
          <w:bCs/>
        </w:rPr>
        <w:t>computeMsgLLR</w:t>
      </w:r>
      <w:proofErr w:type="spellEnd"/>
      <w:r w:rsidRPr="00BB4752">
        <w:rPr>
          <w:rFonts w:cstheme="minorHAnsi"/>
          <w:bCs/>
        </w:rPr>
        <w:t>, trainTable1)</w:t>
      </w:r>
    </w:p>
    <w:p w14:paraId="1C737515" w14:textId="77777777" w:rsidR="00BB4752" w:rsidRPr="00BB4752" w:rsidRDefault="00BB4752" w:rsidP="00BB4752">
      <w:pPr>
        <w:rPr>
          <w:rFonts w:cstheme="minorHAnsi"/>
          <w:bCs/>
        </w:rPr>
      </w:pPr>
    </w:p>
    <w:p w14:paraId="145F6B6B" w14:textId="77777777" w:rsidR="00BB4752" w:rsidRPr="00BB4752" w:rsidRDefault="00BB4752" w:rsidP="00BB4752">
      <w:pPr>
        <w:rPr>
          <w:rFonts w:cstheme="minorHAnsi"/>
          <w:bCs/>
        </w:rPr>
      </w:pPr>
      <w:r w:rsidRPr="00BB4752">
        <w:rPr>
          <w:rFonts w:cstheme="minorHAnsi"/>
          <w:bCs/>
        </w:rPr>
        <w:t>trainTable2 = computeFreqs1(wordTrainFold2, IsSpamFold2)</w:t>
      </w:r>
    </w:p>
    <w:p w14:paraId="2BA8919C" w14:textId="77777777" w:rsidR="00BB4752" w:rsidRPr="00BB4752" w:rsidRDefault="00BB4752" w:rsidP="00BB4752">
      <w:pPr>
        <w:rPr>
          <w:rFonts w:cstheme="minorHAnsi"/>
          <w:bCs/>
        </w:rPr>
      </w:pPr>
      <w:r w:rsidRPr="00BB4752">
        <w:rPr>
          <w:rFonts w:cstheme="minorHAnsi"/>
          <w:bCs/>
        </w:rPr>
        <w:t xml:space="preserve">testLLRFold2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wordTestFold2, </w:t>
      </w:r>
      <w:proofErr w:type="spellStart"/>
      <w:r w:rsidRPr="00BB4752">
        <w:rPr>
          <w:rFonts w:cstheme="minorHAnsi"/>
          <w:bCs/>
        </w:rPr>
        <w:t>computeMsgLLR</w:t>
      </w:r>
      <w:proofErr w:type="spellEnd"/>
      <w:r w:rsidRPr="00BB4752">
        <w:rPr>
          <w:rFonts w:cstheme="minorHAnsi"/>
          <w:bCs/>
        </w:rPr>
        <w:t>, trainTable2)</w:t>
      </w:r>
    </w:p>
    <w:p w14:paraId="7CE6C7D0" w14:textId="77777777" w:rsidR="00BB4752" w:rsidRPr="00BB4752" w:rsidRDefault="00BB4752" w:rsidP="00BB4752">
      <w:pPr>
        <w:rPr>
          <w:rFonts w:cstheme="minorHAnsi"/>
          <w:bCs/>
        </w:rPr>
      </w:pPr>
    </w:p>
    <w:p w14:paraId="3C8C74F8" w14:textId="77777777" w:rsidR="00BB4752" w:rsidRPr="00BB4752" w:rsidRDefault="00BB4752" w:rsidP="00BB4752">
      <w:pPr>
        <w:rPr>
          <w:rFonts w:cstheme="minorHAnsi"/>
          <w:bCs/>
        </w:rPr>
      </w:pPr>
      <w:r w:rsidRPr="00BB4752">
        <w:rPr>
          <w:rFonts w:cstheme="minorHAnsi"/>
          <w:bCs/>
        </w:rPr>
        <w:t>trainTable3 = computeFreqs1(wordTrainFold3, IsSpamFold3)</w:t>
      </w:r>
    </w:p>
    <w:p w14:paraId="7370120D" w14:textId="77777777" w:rsidR="00BB4752" w:rsidRPr="00BB4752" w:rsidRDefault="00BB4752" w:rsidP="00BB4752">
      <w:pPr>
        <w:rPr>
          <w:rFonts w:cstheme="minorHAnsi"/>
          <w:bCs/>
        </w:rPr>
      </w:pPr>
      <w:r w:rsidRPr="00BB4752">
        <w:rPr>
          <w:rFonts w:cstheme="minorHAnsi"/>
          <w:bCs/>
        </w:rPr>
        <w:t xml:space="preserve">testLLRFold3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wordTestFold3, </w:t>
      </w:r>
      <w:proofErr w:type="spellStart"/>
      <w:r w:rsidRPr="00BB4752">
        <w:rPr>
          <w:rFonts w:cstheme="minorHAnsi"/>
          <w:bCs/>
        </w:rPr>
        <w:t>computeMsgLLR</w:t>
      </w:r>
      <w:proofErr w:type="spellEnd"/>
      <w:r w:rsidRPr="00BB4752">
        <w:rPr>
          <w:rFonts w:cstheme="minorHAnsi"/>
          <w:bCs/>
        </w:rPr>
        <w:t>, trainTable3)</w:t>
      </w:r>
    </w:p>
    <w:p w14:paraId="2D717343" w14:textId="77777777" w:rsidR="00BB4752" w:rsidRPr="00BB4752" w:rsidRDefault="00BB4752" w:rsidP="00BB4752">
      <w:pPr>
        <w:rPr>
          <w:rFonts w:cstheme="minorHAnsi"/>
          <w:bCs/>
        </w:rPr>
      </w:pPr>
    </w:p>
    <w:p w14:paraId="745F9299" w14:textId="77777777" w:rsidR="00BB4752" w:rsidRPr="00BB4752" w:rsidRDefault="00BB4752" w:rsidP="00BB4752">
      <w:pPr>
        <w:rPr>
          <w:rFonts w:cstheme="minorHAnsi"/>
          <w:bCs/>
        </w:rPr>
      </w:pPr>
      <w:r w:rsidRPr="00BB4752">
        <w:rPr>
          <w:rFonts w:cstheme="minorHAnsi"/>
          <w:bCs/>
        </w:rPr>
        <w:t>trainTable4 = computeFreqs1(wordTrainFold4, IsSpamFold4)</w:t>
      </w:r>
    </w:p>
    <w:p w14:paraId="1187FFCE" w14:textId="77777777" w:rsidR="00BB4752" w:rsidRPr="00BB4752" w:rsidRDefault="00BB4752" w:rsidP="00BB4752">
      <w:pPr>
        <w:rPr>
          <w:rFonts w:cstheme="minorHAnsi"/>
          <w:bCs/>
        </w:rPr>
      </w:pPr>
      <w:r w:rsidRPr="00BB4752">
        <w:rPr>
          <w:rFonts w:cstheme="minorHAnsi"/>
          <w:bCs/>
        </w:rPr>
        <w:t xml:space="preserve">testLLRFold4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wordTestFold4, </w:t>
      </w:r>
      <w:proofErr w:type="spellStart"/>
      <w:r w:rsidRPr="00BB4752">
        <w:rPr>
          <w:rFonts w:cstheme="minorHAnsi"/>
          <w:bCs/>
        </w:rPr>
        <w:t>computeMsgLLR</w:t>
      </w:r>
      <w:proofErr w:type="spellEnd"/>
      <w:r w:rsidRPr="00BB4752">
        <w:rPr>
          <w:rFonts w:cstheme="minorHAnsi"/>
          <w:bCs/>
        </w:rPr>
        <w:t>, trainTable4)</w:t>
      </w:r>
    </w:p>
    <w:p w14:paraId="296D3E01" w14:textId="77777777" w:rsidR="00BB4752" w:rsidRPr="00BB4752" w:rsidRDefault="00BB4752" w:rsidP="00BB4752">
      <w:pPr>
        <w:rPr>
          <w:rFonts w:cstheme="minorHAnsi"/>
          <w:bCs/>
        </w:rPr>
      </w:pPr>
    </w:p>
    <w:p w14:paraId="5EF080BB" w14:textId="77777777" w:rsidR="00BB4752" w:rsidRPr="00BB4752" w:rsidRDefault="00BB4752" w:rsidP="00BB4752">
      <w:pPr>
        <w:rPr>
          <w:rFonts w:cstheme="minorHAnsi"/>
          <w:bCs/>
        </w:rPr>
      </w:pPr>
      <w:r w:rsidRPr="00BB4752">
        <w:rPr>
          <w:rFonts w:cstheme="minorHAnsi"/>
          <w:bCs/>
        </w:rPr>
        <w:t>trainTable5 = computeFreqs1(wordTrainFold5, IsSpamFold5)</w:t>
      </w:r>
    </w:p>
    <w:p w14:paraId="4B877401" w14:textId="77777777" w:rsidR="00BB4752" w:rsidRPr="00BB4752" w:rsidRDefault="00BB4752" w:rsidP="00BB4752">
      <w:pPr>
        <w:rPr>
          <w:rFonts w:cstheme="minorHAnsi"/>
          <w:bCs/>
        </w:rPr>
      </w:pPr>
      <w:r w:rsidRPr="00BB4752">
        <w:rPr>
          <w:rFonts w:cstheme="minorHAnsi"/>
          <w:bCs/>
        </w:rPr>
        <w:t xml:space="preserve">testLLRFold5 = </w:t>
      </w:r>
      <w:proofErr w:type="spellStart"/>
      <w:proofErr w:type="gramStart"/>
      <w:r w:rsidRPr="00BB4752">
        <w:rPr>
          <w:rFonts w:cstheme="minorHAnsi"/>
          <w:bCs/>
        </w:rPr>
        <w:t>sapply</w:t>
      </w:r>
      <w:proofErr w:type="spellEnd"/>
      <w:r w:rsidRPr="00BB4752">
        <w:rPr>
          <w:rFonts w:cstheme="minorHAnsi"/>
          <w:bCs/>
        </w:rPr>
        <w:t>(</w:t>
      </w:r>
      <w:proofErr w:type="gramEnd"/>
      <w:r w:rsidRPr="00BB4752">
        <w:rPr>
          <w:rFonts w:cstheme="minorHAnsi"/>
          <w:bCs/>
        </w:rPr>
        <w:t xml:space="preserve">wordTestFold5, </w:t>
      </w:r>
      <w:proofErr w:type="spellStart"/>
      <w:r w:rsidRPr="00BB4752">
        <w:rPr>
          <w:rFonts w:cstheme="minorHAnsi"/>
          <w:bCs/>
        </w:rPr>
        <w:t>computeMsgLLR</w:t>
      </w:r>
      <w:proofErr w:type="spellEnd"/>
      <w:r w:rsidRPr="00BB4752">
        <w:rPr>
          <w:rFonts w:cstheme="minorHAnsi"/>
          <w:bCs/>
        </w:rPr>
        <w:t>, trainTable5)</w:t>
      </w:r>
    </w:p>
    <w:p w14:paraId="267A1DAF" w14:textId="77777777" w:rsidR="00BB4752" w:rsidRPr="00BB4752" w:rsidRDefault="00BB4752" w:rsidP="00BB4752">
      <w:pPr>
        <w:rPr>
          <w:rFonts w:cstheme="minorHAnsi"/>
          <w:bCs/>
        </w:rPr>
      </w:pPr>
    </w:p>
    <w:p w14:paraId="35D19BD1"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testLLRFold1</w:t>
      </w:r>
    </w:p>
    <w:p w14:paraId="45536137"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testLLRFold2, after = length(</w:t>
      </w:r>
      <w:proofErr w:type="spellStart"/>
      <w:r w:rsidRPr="00BB4752">
        <w:rPr>
          <w:rFonts w:cstheme="minorHAnsi"/>
          <w:bCs/>
        </w:rPr>
        <w:t>pooledLLR</w:t>
      </w:r>
      <w:proofErr w:type="spellEnd"/>
      <w:r w:rsidRPr="00BB4752">
        <w:rPr>
          <w:rFonts w:cstheme="minorHAnsi"/>
          <w:bCs/>
        </w:rPr>
        <w:t>))</w:t>
      </w:r>
    </w:p>
    <w:p w14:paraId="2AC54EFA"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testLLRFold3, after = length(</w:t>
      </w:r>
      <w:proofErr w:type="spellStart"/>
      <w:r w:rsidRPr="00BB4752">
        <w:rPr>
          <w:rFonts w:cstheme="minorHAnsi"/>
          <w:bCs/>
        </w:rPr>
        <w:t>pooledLLR</w:t>
      </w:r>
      <w:proofErr w:type="spellEnd"/>
      <w:r w:rsidRPr="00BB4752">
        <w:rPr>
          <w:rFonts w:cstheme="minorHAnsi"/>
          <w:bCs/>
        </w:rPr>
        <w:t>))</w:t>
      </w:r>
    </w:p>
    <w:p w14:paraId="6E73980C"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testLLRFold4, after = length(</w:t>
      </w:r>
      <w:proofErr w:type="spellStart"/>
      <w:r w:rsidRPr="00BB4752">
        <w:rPr>
          <w:rFonts w:cstheme="minorHAnsi"/>
          <w:bCs/>
        </w:rPr>
        <w:t>pooledLLR</w:t>
      </w:r>
      <w:proofErr w:type="spellEnd"/>
      <w:r w:rsidRPr="00BB4752">
        <w:rPr>
          <w:rFonts w:cstheme="minorHAnsi"/>
          <w:bCs/>
        </w:rPr>
        <w:t>))</w:t>
      </w:r>
    </w:p>
    <w:p w14:paraId="639CEC48" w14:textId="77777777" w:rsidR="00BB4752" w:rsidRPr="00BB4752" w:rsidRDefault="00BB4752" w:rsidP="00BB4752">
      <w:pPr>
        <w:rPr>
          <w:rFonts w:cstheme="minorHAnsi"/>
          <w:bCs/>
        </w:rPr>
      </w:pPr>
      <w:proofErr w:type="spellStart"/>
      <w:r w:rsidRPr="00BB4752">
        <w:rPr>
          <w:rFonts w:cstheme="minorHAnsi"/>
          <w:bCs/>
        </w:rPr>
        <w:t>pooledLLR</w:t>
      </w:r>
      <w:proofErr w:type="spellEnd"/>
      <w:r w:rsidRPr="00BB4752">
        <w:rPr>
          <w:rFonts w:cstheme="minorHAnsi"/>
          <w:bCs/>
        </w:rPr>
        <w:t xml:space="preserve"> = </w:t>
      </w:r>
      <w:proofErr w:type="gramStart"/>
      <w:r w:rsidRPr="00BB4752">
        <w:rPr>
          <w:rFonts w:cstheme="minorHAnsi"/>
          <w:bCs/>
        </w:rPr>
        <w:t>append(</w:t>
      </w:r>
      <w:proofErr w:type="spellStart"/>
      <w:proofErr w:type="gramEnd"/>
      <w:r w:rsidRPr="00BB4752">
        <w:rPr>
          <w:rFonts w:cstheme="minorHAnsi"/>
          <w:bCs/>
        </w:rPr>
        <w:t>pooledLLR</w:t>
      </w:r>
      <w:proofErr w:type="spellEnd"/>
      <w:r w:rsidRPr="00BB4752">
        <w:rPr>
          <w:rFonts w:cstheme="minorHAnsi"/>
          <w:bCs/>
        </w:rPr>
        <w:t>, testLLRFold5, after = length(</w:t>
      </w:r>
      <w:proofErr w:type="spellStart"/>
      <w:r w:rsidRPr="00BB4752">
        <w:rPr>
          <w:rFonts w:cstheme="minorHAnsi"/>
          <w:bCs/>
        </w:rPr>
        <w:t>pooledLLR</w:t>
      </w:r>
      <w:proofErr w:type="spellEnd"/>
      <w:r w:rsidRPr="00BB4752">
        <w:rPr>
          <w:rFonts w:cstheme="minorHAnsi"/>
          <w:bCs/>
        </w:rPr>
        <w:t>))</w:t>
      </w:r>
    </w:p>
    <w:p w14:paraId="162183F7" w14:textId="77777777" w:rsidR="00BB4752" w:rsidRPr="00BB4752" w:rsidRDefault="00BB4752" w:rsidP="00BB4752">
      <w:pPr>
        <w:rPr>
          <w:rFonts w:cstheme="minorHAnsi"/>
          <w:bCs/>
        </w:rPr>
      </w:pPr>
    </w:p>
    <w:p w14:paraId="1ED04D3C" w14:textId="77777777" w:rsidR="00BB4752" w:rsidRPr="00BB4752" w:rsidRDefault="00BB4752" w:rsidP="00BB4752">
      <w:pPr>
        <w:rPr>
          <w:rFonts w:cstheme="minorHAnsi"/>
          <w:bCs/>
        </w:rPr>
      </w:pPr>
      <w:r w:rsidRPr="00BB4752">
        <w:rPr>
          <w:rFonts w:cstheme="minorHAnsi"/>
          <w:bCs/>
        </w:rPr>
        <w:t xml:space="preserve">#need to figure out correct </w:t>
      </w:r>
      <w:proofErr w:type="spellStart"/>
      <w:r w:rsidRPr="00BB4752">
        <w:rPr>
          <w:rFonts w:cstheme="minorHAnsi"/>
          <w:bCs/>
        </w:rPr>
        <w:t>isSpam</w:t>
      </w:r>
      <w:proofErr w:type="spellEnd"/>
      <w:r w:rsidRPr="00BB4752">
        <w:rPr>
          <w:rFonts w:cstheme="minorHAnsi"/>
          <w:bCs/>
        </w:rPr>
        <w:t xml:space="preserve"> vector to send here.</w:t>
      </w:r>
    </w:p>
    <w:p w14:paraId="382FBA9C" w14:textId="77777777" w:rsidR="00BB4752" w:rsidRPr="00BB4752" w:rsidRDefault="00BB4752" w:rsidP="00BB4752">
      <w:pPr>
        <w:rPr>
          <w:rFonts w:cstheme="minorHAnsi"/>
          <w:bCs/>
        </w:rPr>
      </w:pPr>
      <w:proofErr w:type="spellStart"/>
      <w:r w:rsidRPr="00BB4752">
        <w:rPr>
          <w:rFonts w:cstheme="minorHAnsi"/>
          <w:bCs/>
        </w:rPr>
        <w:t>cvTypeOneErrorRate</w:t>
      </w:r>
      <w:proofErr w:type="spellEnd"/>
      <w:r w:rsidRPr="00BB4752">
        <w:rPr>
          <w:rFonts w:cstheme="minorHAnsi"/>
          <w:bCs/>
        </w:rPr>
        <w:t xml:space="preserve"> = </w:t>
      </w:r>
      <w:proofErr w:type="spellStart"/>
      <w:proofErr w:type="gramStart"/>
      <w:r w:rsidRPr="00BB4752">
        <w:rPr>
          <w:rFonts w:cstheme="minorHAnsi"/>
          <w:bCs/>
        </w:rPr>
        <w:t>typeIErrorRates</w:t>
      </w:r>
      <w:proofErr w:type="spellEnd"/>
      <w:r w:rsidRPr="00BB4752">
        <w:rPr>
          <w:rFonts w:cstheme="minorHAnsi"/>
          <w:bCs/>
        </w:rPr>
        <w:t>(</w:t>
      </w:r>
      <w:proofErr w:type="spellStart"/>
      <w:proofErr w:type="gramEnd"/>
      <w:r w:rsidRPr="00BB4752">
        <w:rPr>
          <w:rFonts w:cstheme="minorHAnsi"/>
          <w:bCs/>
        </w:rPr>
        <w:t>pooledLLR</w:t>
      </w:r>
      <w:proofErr w:type="spellEnd"/>
      <w:r w:rsidRPr="00BB4752">
        <w:rPr>
          <w:rFonts w:cstheme="minorHAnsi"/>
          <w:bCs/>
        </w:rPr>
        <w:t xml:space="preserve">, </w:t>
      </w:r>
      <w:proofErr w:type="spellStart"/>
      <w:r w:rsidRPr="00BB4752">
        <w:rPr>
          <w:rFonts w:cstheme="minorHAnsi"/>
          <w:bCs/>
        </w:rPr>
        <w:t>IsSpam</w:t>
      </w:r>
      <w:proofErr w:type="spellEnd"/>
      <w:r w:rsidRPr="00BB4752">
        <w:rPr>
          <w:rFonts w:cstheme="minorHAnsi"/>
          <w:bCs/>
        </w:rPr>
        <w:t>)</w:t>
      </w:r>
    </w:p>
    <w:p w14:paraId="1A16B4E9" w14:textId="77777777" w:rsidR="00BB4752" w:rsidRPr="00BB4752" w:rsidRDefault="00BB4752" w:rsidP="00BB4752">
      <w:pPr>
        <w:rPr>
          <w:rFonts w:cstheme="minorHAnsi"/>
          <w:bCs/>
        </w:rPr>
      </w:pPr>
      <w:proofErr w:type="spellStart"/>
      <w:r w:rsidRPr="00BB4752">
        <w:rPr>
          <w:rFonts w:cstheme="minorHAnsi"/>
          <w:bCs/>
        </w:rPr>
        <w:t>cvTypeOneErrorRate</w:t>
      </w:r>
      <w:proofErr w:type="spellEnd"/>
    </w:p>
    <w:p w14:paraId="742717FF" w14:textId="77777777" w:rsidR="00BB4752" w:rsidRPr="00BB4752" w:rsidRDefault="00BB4752" w:rsidP="00BB4752">
      <w:pPr>
        <w:rPr>
          <w:rFonts w:cstheme="minorHAnsi"/>
          <w:bCs/>
        </w:rPr>
      </w:pPr>
      <w:r w:rsidRPr="00BB4752">
        <w:rPr>
          <w:rFonts w:cstheme="minorHAnsi"/>
          <w:bCs/>
        </w:rPr>
        <w:t xml:space="preserve">cvTau01 = </w:t>
      </w:r>
      <w:proofErr w:type="gramStart"/>
      <w:r w:rsidRPr="00BB4752">
        <w:rPr>
          <w:rFonts w:cstheme="minorHAnsi"/>
          <w:bCs/>
        </w:rPr>
        <w:t>round(</w:t>
      </w:r>
      <w:proofErr w:type="gramEnd"/>
      <w:r w:rsidRPr="00BB4752">
        <w:rPr>
          <w:rFonts w:cstheme="minorHAnsi"/>
          <w:bCs/>
        </w:rPr>
        <w:t>min(</w:t>
      </w:r>
      <w:proofErr w:type="spellStart"/>
      <w:r w:rsidRPr="00BB4752">
        <w:rPr>
          <w:rFonts w:cstheme="minorHAnsi"/>
          <w:bCs/>
        </w:rPr>
        <w:t>cvTypeOneErrorRate$values</w:t>
      </w:r>
      <w:proofErr w:type="spellEnd"/>
      <w:r w:rsidRPr="00BB4752">
        <w:rPr>
          <w:rFonts w:cstheme="minorHAnsi"/>
          <w:bCs/>
        </w:rPr>
        <w:t>[</w:t>
      </w:r>
      <w:proofErr w:type="spellStart"/>
      <w:r w:rsidRPr="00BB4752">
        <w:rPr>
          <w:rFonts w:cstheme="minorHAnsi"/>
          <w:bCs/>
        </w:rPr>
        <w:t>cvTypeOneErrorRate$error</w:t>
      </w:r>
      <w:proofErr w:type="spellEnd"/>
      <w:r w:rsidRPr="00BB4752">
        <w:rPr>
          <w:rFonts w:cstheme="minorHAnsi"/>
          <w:bCs/>
        </w:rPr>
        <w:t xml:space="preserve"> &lt;= 0.01]))</w:t>
      </w:r>
    </w:p>
    <w:p w14:paraId="1AD08B2C" w14:textId="77777777" w:rsidR="00BB4752" w:rsidRPr="00BB4752" w:rsidRDefault="00BB4752" w:rsidP="00BB4752">
      <w:pPr>
        <w:rPr>
          <w:rFonts w:cstheme="minorHAnsi"/>
          <w:bCs/>
        </w:rPr>
      </w:pPr>
      <w:r w:rsidRPr="00BB4752">
        <w:rPr>
          <w:rFonts w:cstheme="minorHAnsi"/>
          <w:bCs/>
        </w:rPr>
        <w:t>cvTau01</w:t>
      </w:r>
    </w:p>
    <w:p w14:paraId="480C62F9" w14:textId="4D77E270" w:rsidR="00BB4752" w:rsidRPr="00BB4752" w:rsidRDefault="00BB4752" w:rsidP="00BB4752">
      <w:pPr>
        <w:rPr>
          <w:rFonts w:cstheme="minorHAnsi"/>
          <w:bCs/>
        </w:rPr>
      </w:pPr>
      <w:r w:rsidRPr="00BB4752">
        <w:rPr>
          <w:rFonts w:cstheme="minorHAnsi"/>
          <w:bCs/>
        </w:rPr>
        <w:t>```</w:t>
      </w:r>
    </w:p>
    <w:sectPr w:rsidR="00BB4752" w:rsidRPr="00BB4752" w:rsidSect="0059000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802C" w14:textId="77777777" w:rsidR="00086BBE" w:rsidRDefault="00086BBE" w:rsidP="00455626">
      <w:pPr>
        <w:spacing w:after="0" w:line="240" w:lineRule="auto"/>
      </w:pPr>
      <w:r>
        <w:separator/>
      </w:r>
    </w:p>
  </w:endnote>
  <w:endnote w:type="continuationSeparator" w:id="0">
    <w:p w14:paraId="74C57370" w14:textId="77777777" w:rsidR="00086BBE" w:rsidRDefault="00086BBE"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10273"/>
      <w:docPartObj>
        <w:docPartGallery w:val="Page Numbers (Bottom of Page)"/>
        <w:docPartUnique/>
      </w:docPartObj>
    </w:sdtPr>
    <w:sdtEndPr/>
    <w:sdtContent>
      <w:sdt>
        <w:sdtPr>
          <w:id w:val="-1769616900"/>
          <w:docPartObj>
            <w:docPartGallery w:val="Page Numbers (Top of Page)"/>
            <w:docPartUnique/>
          </w:docPartObj>
        </w:sdtPr>
        <w:sdtEndPr/>
        <w:sdtContent>
          <w:p w14:paraId="2ADB92F4" w14:textId="7E1E8576" w:rsidR="00590004" w:rsidRDefault="005900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12EC3" w14:textId="77777777" w:rsidR="00590004" w:rsidRDefault="00590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AB77F" w14:textId="77777777" w:rsidR="00086BBE" w:rsidRDefault="00086BBE" w:rsidP="00455626">
      <w:pPr>
        <w:spacing w:after="0" w:line="240" w:lineRule="auto"/>
      </w:pPr>
      <w:r>
        <w:separator/>
      </w:r>
    </w:p>
  </w:footnote>
  <w:footnote w:type="continuationSeparator" w:id="0">
    <w:p w14:paraId="770F4698" w14:textId="77777777" w:rsidR="00086BBE" w:rsidRDefault="00086BBE" w:rsidP="00455626">
      <w:pPr>
        <w:spacing w:after="0" w:line="240" w:lineRule="auto"/>
      </w:pPr>
      <w:r>
        <w:continuationSeparator/>
      </w:r>
    </w:p>
  </w:footnote>
  <w:footnote w:id="1">
    <w:p w14:paraId="280F0F47" w14:textId="1A2D2152" w:rsidR="00595F2C" w:rsidRDefault="00595F2C">
      <w:pPr>
        <w:pStyle w:val="FootnoteText"/>
      </w:pPr>
      <w:r>
        <w:rPr>
          <w:rStyle w:val="FootnoteReference"/>
        </w:rPr>
        <w:footnoteRef/>
      </w:r>
      <w:r>
        <w:t xml:space="preserve"> </w:t>
      </w:r>
      <w:r w:rsidRPr="00595F2C">
        <w:t>https://www.forbes.com/sites/kateoflahertyuk/2018/08/17/how-to-survive-a-ransomware-attack-and-not-get-hit-again/#4807db156cd3</w:t>
      </w:r>
    </w:p>
  </w:footnote>
  <w:footnote w:id="2">
    <w:p w14:paraId="3C7D1310" w14:textId="5026CB2D" w:rsidR="00595F2C" w:rsidRDefault="00595F2C">
      <w:pPr>
        <w:pStyle w:val="FootnoteText"/>
      </w:pPr>
      <w:r>
        <w:rPr>
          <w:rStyle w:val="FootnoteReference"/>
        </w:rPr>
        <w:footnoteRef/>
      </w:r>
      <w:r>
        <w:t xml:space="preserve"> Ibid</w:t>
      </w:r>
    </w:p>
  </w:footnote>
  <w:footnote w:id="3">
    <w:p w14:paraId="5FAC6E67" w14:textId="3211A870" w:rsidR="00595F2C" w:rsidRDefault="00595F2C">
      <w:pPr>
        <w:pStyle w:val="FootnoteText"/>
      </w:pPr>
      <w:r>
        <w:rPr>
          <w:rStyle w:val="FootnoteReference"/>
        </w:rPr>
        <w:footnoteRef/>
      </w:r>
      <w:r>
        <w:t xml:space="preserve"> Ibid</w:t>
      </w:r>
    </w:p>
  </w:footnote>
  <w:footnote w:id="4">
    <w:p w14:paraId="28F49850" w14:textId="4AD89A67" w:rsidR="00595F2C" w:rsidRDefault="00595F2C">
      <w:pPr>
        <w:pStyle w:val="FootnoteText"/>
      </w:pPr>
      <w:r>
        <w:rPr>
          <w:rStyle w:val="FootnoteReference"/>
        </w:rPr>
        <w:footnoteRef/>
      </w:r>
      <w:r>
        <w:t xml:space="preserve"> </w:t>
      </w:r>
      <w:r w:rsidRPr="00595F2C">
        <w:t>https://www.newsweek.com/texas-ransomware-bitcoin-hackers-1454865</w:t>
      </w:r>
    </w:p>
  </w:footnote>
  <w:footnote w:id="5">
    <w:p w14:paraId="78A7289C" w14:textId="4E72623A" w:rsidR="00E8397A" w:rsidRDefault="00E8397A">
      <w:pPr>
        <w:pStyle w:val="FootnoteText"/>
      </w:pPr>
      <w:r>
        <w:rPr>
          <w:rStyle w:val="FootnoteReference"/>
        </w:rPr>
        <w:footnoteRef/>
      </w:r>
      <w:r>
        <w:t xml:space="preserve"> Data Science in R, A Case Studies Approach to Computational </w:t>
      </w:r>
      <w:r w:rsidR="008A34EC">
        <w:t>Reasoning</w:t>
      </w:r>
      <w:r>
        <w:t xml:space="preserve"> and Problem Solving</w:t>
      </w:r>
      <w:r w:rsidR="008A34EC">
        <w:t xml:space="preserve"> Deborah Nolan, Duncan Temple Lang page 107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B51E" w14:textId="17D17D99" w:rsidR="004C6E22" w:rsidRDefault="004C6E22">
    <w:pPr>
      <w:pStyle w:val="Header"/>
    </w:pPr>
    <w:r>
      <w:t>Daniel Serna, Bruce Granger, and Brandon de la Houssaye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4147F"/>
    <w:multiLevelType w:val="hybridMultilevel"/>
    <w:tmpl w:val="F5E282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8679C"/>
    <w:multiLevelType w:val="hybridMultilevel"/>
    <w:tmpl w:val="2948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63633"/>
    <w:multiLevelType w:val="hybridMultilevel"/>
    <w:tmpl w:val="E9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F2D46"/>
    <w:multiLevelType w:val="hybridMultilevel"/>
    <w:tmpl w:val="24B6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A726E"/>
    <w:multiLevelType w:val="hybridMultilevel"/>
    <w:tmpl w:val="5F9EC6AC"/>
    <w:lvl w:ilvl="0" w:tplc="348C2C00">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C6513"/>
    <w:multiLevelType w:val="hybridMultilevel"/>
    <w:tmpl w:val="97C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4622D"/>
    <w:rsid w:val="0005229E"/>
    <w:rsid w:val="00077F2B"/>
    <w:rsid w:val="00086BBE"/>
    <w:rsid w:val="00091C8D"/>
    <w:rsid w:val="000A33D4"/>
    <w:rsid w:val="000C797C"/>
    <w:rsid w:val="00125B5E"/>
    <w:rsid w:val="00125DEF"/>
    <w:rsid w:val="00130D2D"/>
    <w:rsid w:val="00194782"/>
    <w:rsid w:val="001A5751"/>
    <w:rsid w:val="001F3FB0"/>
    <w:rsid w:val="001F4D49"/>
    <w:rsid w:val="0021493A"/>
    <w:rsid w:val="00223E09"/>
    <w:rsid w:val="00250207"/>
    <w:rsid w:val="002939D9"/>
    <w:rsid w:val="002C3C46"/>
    <w:rsid w:val="00315CCA"/>
    <w:rsid w:val="00320E81"/>
    <w:rsid w:val="003459D8"/>
    <w:rsid w:val="0036632E"/>
    <w:rsid w:val="0037261D"/>
    <w:rsid w:val="003D7993"/>
    <w:rsid w:val="003E1248"/>
    <w:rsid w:val="003E41D5"/>
    <w:rsid w:val="003F022A"/>
    <w:rsid w:val="00455626"/>
    <w:rsid w:val="00465766"/>
    <w:rsid w:val="0047530B"/>
    <w:rsid w:val="00491E98"/>
    <w:rsid w:val="004C6E22"/>
    <w:rsid w:val="004E4705"/>
    <w:rsid w:val="00504819"/>
    <w:rsid w:val="005072A2"/>
    <w:rsid w:val="005129C3"/>
    <w:rsid w:val="00517FFC"/>
    <w:rsid w:val="005479F8"/>
    <w:rsid w:val="00590004"/>
    <w:rsid w:val="00595F2C"/>
    <w:rsid w:val="00596CA3"/>
    <w:rsid w:val="006776E5"/>
    <w:rsid w:val="00694DAF"/>
    <w:rsid w:val="006C508A"/>
    <w:rsid w:val="007140E7"/>
    <w:rsid w:val="007455B9"/>
    <w:rsid w:val="00751C43"/>
    <w:rsid w:val="0078487D"/>
    <w:rsid w:val="007E266D"/>
    <w:rsid w:val="00810A28"/>
    <w:rsid w:val="0085722D"/>
    <w:rsid w:val="008822A9"/>
    <w:rsid w:val="008865E9"/>
    <w:rsid w:val="008A34EC"/>
    <w:rsid w:val="00904073"/>
    <w:rsid w:val="00983ABC"/>
    <w:rsid w:val="009C042F"/>
    <w:rsid w:val="009F0C71"/>
    <w:rsid w:val="00A00203"/>
    <w:rsid w:val="00A0673C"/>
    <w:rsid w:val="00A62B6D"/>
    <w:rsid w:val="00AD6EE4"/>
    <w:rsid w:val="00AF5F6D"/>
    <w:rsid w:val="00B12158"/>
    <w:rsid w:val="00B16B3C"/>
    <w:rsid w:val="00B34A5F"/>
    <w:rsid w:val="00BB4752"/>
    <w:rsid w:val="00BD1687"/>
    <w:rsid w:val="00BE584C"/>
    <w:rsid w:val="00C348F6"/>
    <w:rsid w:val="00C37D09"/>
    <w:rsid w:val="00CF4F31"/>
    <w:rsid w:val="00D52315"/>
    <w:rsid w:val="00D55924"/>
    <w:rsid w:val="00DF140C"/>
    <w:rsid w:val="00E124EF"/>
    <w:rsid w:val="00E253D2"/>
    <w:rsid w:val="00E270A5"/>
    <w:rsid w:val="00E53056"/>
    <w:rsid w:val="00E54A1A"/>
    <w:rsid w:val="00E54FB6"/>
    <w:rsid w:val="00E8397A"/>
    <w:rsid w:val="00EE367E"/>
    <w:rsid w:val="00EE38D6"/>
    <w:rsid w:val="00F1341D"/>
    <w:rsid w:val="00F1651C"/>
    <w:rsid w:val="00F545A8"/>
    <w:rsid w:val="00F82246"/>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 w:type="paragraph" w:styleId="Header">
    <w:name w:val="header"/>
    <w:basedOn w:val="Normal"/>
    <w:link w:val="HeaderChar"/>
    <w:uiPriority w:val="99"/>
    <w:unhideWhenUsed/>
    <w:rsid w:val="0022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E09"/>
  </w:style>
  <w:style w:type="paragraph" w:styleId="Footer">
    <w:name w:val="footer"/>
    <w:basedOn w:val="Normal"/>
    <w:link w:val="FooterChar"/>
    <w:uiPriority w:val="99"/>
    <w:unhideWhenUsed/>
    <w:rsid w:val="0022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E09"/>
  </w:style>
  <w:style w:type="character" w:customStyle="1" w:styleId="c-messagebody">
    <w:name w:val="c-message__body"/>
    <w:basedOn w:val="DefaultParagraphFont"/>
    <w:rsid w:val="00250207"/>
  </w:style>
  <w:style w:type="paragraph" w:styleId="EndnoteText">
    <w:name w:val="endnote text"/>
    <w:basedOn w:val="Normal"/>
    <w:link w:val="EndnoteTextChar"/>
    <w:uiPriority w:val="99"/>
    <w:semiHidden/>
    <w:unhideWhenUsed/>
    <w:rsid w:val="00595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5F2C"/>
    <w:rPr>
      <w:sz w:val="20"/>
      <w:szCs w:val="20"/>
    </w:rPr>
  </w:style>
  <w:style w:type="character" w:styleId="EndnoteReference">
    <w:name w:val="endnote reference"/>
    <w:basedOn w:val="DefaultParagraphFont"/>
    <w:uiPriority w:val="99"/>
    <w:semiHidden/>
    <w:unhideWhenUsed/>
    <w:rsid w:val="00595F2C"/>
    <w:rPr>
      <w:vertAlign w:val="superscript"/>
    </w:rPr>
  </w:style>
  <w:style w:type="character" w:styleId="UnresolvedMention">
    <w:name w:val="Unresolved Mention"/>
    <w:basedOn w:val="DefaultParagraphFont"/>
    <w:uiPriority w:val="99"/>
    <w:semiHidden/>
    <w:unhideWhenUsed/>
    <w:rsid w:val="00904073"/>
    <w:rPr>
      <w:color w:val="605E5C"/>
      <w:shd w:val="clear" w:color="auto" w:fill="E1DFDD"/>
    </w:rPr>
  </w:style>
  <w:style w:type="table" w:styleId="TableGrid">
    <w:name w:val="Table Grid"/>
    <w:basedOn w:val="TableNormal"/>
    <w:uiPriority w:val="39"/>
    <w:rsid w:val="0090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sender">
    <w:name w:val="c-message__sender"/>
    <w:basedOn w:val="DefaultParagraphFont"/>
    <w:rsid w:val="009C042F"/>
  </w:style>
  <w:style w:type="character" w:customStyle="1" w:styleId="c-timestamplabel">
    <w:name w:val="c-timestamp__label"/>
    <w:basedOn w:val="DefaultParagraphFont"/>
    <w:rsid w:val="009C042F"/>
  </w:style>
  <w:style w:type="paragraph" w:styleId="NormalWeb">
    <w:name w:val="Normal (Web)"/>
    <w:basedOn w:val="Normal"/>
    <w:uiPriority w:val="99"/>
    <w:semiHidden/>
    <w:unhideWhenUsed/>
    <w:rsid w:val="009C0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362450">
      <w:bodyDiv w:val="1"/>
      <w:marLeft w:val="0"/>
      <w:marRight w:val="0"/>
      <w:marTop w:val="0"/>
      <w:marBottom w:val="0"/>
      <w:divBdr>
        <w:top w:val="none" w:sz="0" w:space="0" w:color="auto"/>
        <w:left w:val="none" w:sz="0" w:space="0" w:color="auto"/>
        <w:bottom w:val="none" w:sz="0" w:space="0" w:color="auto"/>
        <w:right w:val="none" w:sz="0" w:space="0" w:color="auto"/>
      </w:divBdr>
      <w:divsChild>
        <w:div w:id="1582718318">
          <w:marLeft w:val="0"/>
          <w:marRight w:val="0"/>
          <w:marTop w:val="0"/>
          <w:marBottom w:val="0"/>
          <w:divBdr>
            <w:top w:val="none" w:sz="0" w:space="0" w:color="auto"/>
            <w:left w:val="none" w:sz="0" w:space="0" w:color="auto"/>
            <w:bottom w:val="none" w:sz="0" w:space="0" w:color="auto"/>
            <w:right w:val="none" w:sz="0" w:space="0" w:color="auto"/>
          </w:divBdr>
          <w:divsChild>
            <w:div w:id="15792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massassin.apache.or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yo.edu/research/documents/rpartminipdf/doc-1002725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antill.github.io/RTuningModelParameter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rmanalysis.com/blog/decision-trees-in-r-using-rpa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documentation.org/packages/rpart/versions/4.1-15/topics/rpart.contro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57C93-BD46-49D5-97F4-B7737333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Daniel Serna</cp:lastModifiedBy>
  <cp:revision>28</cp:revision>
  <dcterms:created xsi:type="dcterms:W3CDTF">2019-10-07T12:33:00Z</dcterms:created>
  <dcterms:modified xsi:type="dcterms:W3CDTF">2019-10-09T01:42:00Z</dcterms:modified>
</cp:coreProperties>
</file>