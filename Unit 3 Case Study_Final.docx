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7A38BC40" w:rsidR="007455B9" w:rsidRDefault="007455B9"/>
    <w:p w14:paraId="6D9ACE9F" w14:textId="533F19D2" w:rsidR="007455B9" w:rsidRDefault="007455B9" w:rsidP="007455B9">
      <w:pPr>
        <w:jc w:val="center"/>
      </w:pPr>
      <w:r>
        <w:t xml:space="preserve">Daniel Serna, Bruce Granger, </w:t>
      </w:r>
      <w:r w:rsidR="003E1248">
        <w:t xml:space="preserve">and </w:t>
      </w:r>
      <w:bookmarkStart w:id="0" w:name="_GoBack"/>
      <w:bookmarkEnd w:id="0"/>
      <w:r>
        <w:t xml:space="preserve">Brandon de la </w:t>
      </w:r>
      <w:proofErr w:type="spellStart"/>
      <w:r>
        <w:t>Houssaye</w:t>
      </w:r>
      <w:proofErr w:type="spellEnd"/>
    </w:p>
    <w:p w14:paraId="49E51756" w14:textId="457B2D2B" w:rsidR="007455B9" w:rsidRDefault="00983ABC" w:rsidP="007455B9">
      <w:pPr>
        <w:jc w:val="center"/>
      </w:pPr>
      <w:r>
        <w:t>October</w:t>
      </w:r>
      <w:r w:rsidR="007455B9">
        <w:t xml:space="preserve"> </w:t>
      </w:r>
      <w:r>
        <w:t>8</w:t>
      </w:r>
      <w:r w:rsidR="007455B9">
        <w:t>,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618AE4F9" w14:textId="13FF82A5" w:rsidR="00983ABC" w:rsidRDefault="007455B9" w:rsidP="00983ABC">
      <w:pPr>
        <w:ind w:firstLine="720"/>
      </w:pPr>
      <w:r>
        <w:t>In this paper we provide a</w:t>
      </w:r>
      <w:r w:rsidR="00983ABC">
        <w:t xml:space="preserve">n in-depth analysis of identifying the difference between emails that are unwanted (spam) from email that are wanted (ham). In today’s reality, people subscribe to email </w:t>
      </w:r>
    </w:p>
    <w:p w14:paraId="4E3F846A" w14:textId="2180B420" w:rsidR="00E270A5" w:rsidRDefault="007455B9" w:rsidP="00983ABC">
      <w:pPr>
        <w:ind w:firstLine="720"/>
      </w:pPr>
      <w:r>
        <w:t xml:space="preserve">Real Time Location System (RTLS) analysis in order to guide in the build of an indoor positioning system.  </w:t>
      </w:r>
      <w:r w:rsidR="00FC57D1">
        <w:t xml:space="preserve">Positioning systems are not as reliable when the device (such as a cell phone) is within a structure (i.e., indoors).  An indoor positioning system could be used in a variety of structures, such as hospitals, travel transit structures (airports, train stations, etc.), museums, and other structures.  The benefits of such a system range from increased ability to provide emergency services; crime prevention; business process optimization; social connection; and other related uses.  </w:t>
      </w:r>
      <w:r w:rsidR="0078487D">
        <w:t>While indoor positioning systems are not necessarily novel in form, this paper does present a model that utilizes k-nearest neighbors with assigned weighting.</w:t>
      </w:r>
    </w:p>
    <w:p w14:paraId="0A20E85C" w14:textId="77777777" w:rsidR="00E270A5" w:rsidRDefault="00E270A5"/>
    <w:p w14:paraId="3948FDBF" w14:textId="77777777" w:rsidR="00E270A5" w:rsidRPr="00FC57D1" w:rsidRDefault="00BD1687">
      <w:pPr>
        <w:rPr>
          <w:b/>
          <w:bCs/>
          <w:sz w:val="32"/>
          <w:szCs w:val="32"/>
        </w:rPr>
      </w:pPr>
      <w:r w:rsidRPr="00FC57D1">
        <w:rPr>
          <w:b/>
          <w:bCs/>
          <w:sz w:val="32"/>
          <w:szCs w:val="32"/>
        </w:rPr>
        <w:t xml:space="preserve">1 Introduction </w:t>
      </w:r>
    </w:p>
    <w:p w14:paraId="78DFD713" w14:textId="05D1424F" w:rsidR="0047530B" w:rsidRDefault="00FC57D1">
      <w:r>
        <w:t xml:space="preserve">Global Positioning Systems (GPS) is a </w:t>
      </w:r>
      <w:proofErr w:type="spellStart"/>
      <w:r>
        <w:t>radionavigation</w:t>
      </w:r>
      <w:proofErr w:type="spellEnd"/>
      <w:r>
        <w:t xml:space="preserve"> system.  This system enables the pinpointed location of an object on Earth and it works by </w:t>
      </w:r>
      <w:r w:rsidR="00694DAF">
        <w:t xml:space="preserve">the transmittal of signals between a device (receiver) and a number of satellites (orbiting earth).  With the satellites having a known location, the time delay of the received signal (from the receiver) is measured.  With the signals to the multiple satellites recorded, the relative time differences in the signals (each to a known satellite) is compared to approximate where the receiver is located (by longitude and latitude).  i.e., the shorter the time delay of the signal, the nearer the receiver.  </w:t>
      </w:r>
    </w:p>
    <w:p w14:paraId="5D9D0F72" w14:textId="1A1A0989" w:rsidR="00694DAF" w:rsidRDefault="00694DAF">
      <w:r>
        <w:t>The issue with GPS centers around signal disruption.  That is, a mountain or a building, can interfere with a signal either by prohibiting the transmission or causing increased delay, thereby decreasing the accuracy of the location.  Thus, GPS works quite well in situations where there is unobstructed signal transmission between satellites and a receiver.</w:t>
      </w:r>
    </w:p>
    <w:p w14:paraId="3DED858E" w14:textId="3E0CD469" w:rsidR="00694DAF" w:rsidRDefault="00694DAF">
      <w:r>
        <w:t xml:space="preserve">However, there is an increased demand and need to have accurate geolocations of devices where there is a high likelihood of obstructions.  For example, the ability to pinpoint map a device within a larger distribution center at any given point in time is of great interest to any number of companies looking to </w:t>
      </w:r>
      <w:r>
        <w:lastRenderedPageBreak/>
        <w:t>increase supply chain efficiency.  This gives rise to an opportunity to develop analogous indoor positioning systems</w:t>
      </w:r>
      <w:r w:rsidR="00077F2B">
        <w:t>; where the output of GPS is still realized by users in an obstructed environment.</w:t>
      </w:r>
    </w:p>
    <w:p w14:paraId="0D3D9A70" w14:textId="2268E9A7" w:rsidR="00077F2B" w:rsidRDefault="00077F2B">
      <w:r>
        <w:t xml:space="preserve">In this paper, we discuss such a system – an indoor positioning system – that can meet such a demand in a way that leverages the core concepts of GPS as well as modern network hardware and technology.  </w:t>
      </w:r>
    </w:p>
    <w:p w14:paraId="2DD87A6B" w14:textId="41896FB4" w:rsidR="00077F2B" w:rsidRDefault="00E124EF">
      <w:r>
        <w:t>Specifically, this paper provides a system that is a Wi-Fi based positioning system (WPS) where signal strength at known MAC addresses is analyzed using a statistical approach called k-nearest neighbor.  The remaining sections of this paper cover the data utilized; data cleansing steps; statistical methods applied; and, finally, conclusions.  This paper also provides the relevant code and references.</w:t>
      </w:r>
    </w:p>
    <w:p w14:paraId="11D82933" w14:textId="19EF46B1" w:rsidR="00E124EF" w:rsidRPr="00FC57D1" w:rsidRDefault="00E124EF" w:rsidP="00E124EF">
      <w:pPr>
        <w:rPr>
          <w:b/>
          <w:bCs/>
          <w:sz w:val="32"/>
          <w:szCs w:val="32"/>
        </w:rPr>
      </w:pPr>
      <w:r>
        <w:rPr>
          <w:b/>
          <w:bCs/>
          <w:sz w:val="32"/>
          <w:szCs w:val="32"/>
        </w:rPr>
        <w:t>2</w:t>
      </w:r>
      <w:r w:rsidRPr="00FC57D1">
        <w:rPr>
          <w:b/>
          <w:bCs/>
          <w:sz w:val="32"/>
          <w:szCs w:val="32"/>
        </w:rPr>
        <w:t xml:space="preserve"> </w:t>
      </w:r>
      <w:r>
        <w:rPr>
          <w:b/>
          <w:bCs/>
          <w:sz w:val="32"/>
          <w:szCs w:val="32"/>
        </w:rPr>
        <w:t>Data</w:t>
      </w:r>
      <w:r w:rsidRPr="00FC57D1">
        <w:rPr>
          <w:b/>
          <w:bCs/>
          <w:sz w:val="32"/>
          <w:szCs w:val="32"/>
        </w:rPr>
        <w:t xml:space="preserve"> </w:t>
      </w:r>
    </w:p>
    <w:p w14:paraId="7BFDFE62" w14:textId="1DD28077" w:rsidR="00DF140C" w:rsidRDefault="00DF140C">
      <w:r>
        <w:t xml:space="preserve">A floor plan containing eight routers was leveraged.  The eight routers collected signals from devices that communicated with the eight routers.  This forms the raw data.  The eight routers (within the structure) as well as the individual devices were tracked based on exact location using a grid system.  Thus, the routers locations were known as well as the individual devices.  The signals between the devices and the routers were then collected (where the </w:t>
      </w:r>
      <w:proofErr w:type="spellStart"/>
      <w:r>
        <w:t>x,y</w:t>
      </w:r>
      <w:proofErr w:type="spellEnd"/>
      <w:r>
        <w:t xml:space="preserve"> coordinates were already known) into the raw data.  </w:t>
      </w:r>
    </w:p>
    <w:p w14:paraId="5D91B566" w14:textId="003B3F74" w:rsidR="0047530B" w:rsidRDefault="00E124EF">
      <w:r>
        <w:t>The raw data considered was provided from the following linked text file:</w:t>
      </w:r>
    </w:p>
    <w:p w14:paraId="03DDBD0D" w14:textId="14414460" w:rsidR="00E124EF" w:rsidRDefault="00A0673C">
      <w:hyperlink r:id="rId8" w:history="1">
        <w:r w:rsidR="00DF140C" w:rsidRPr="00F67036">
          <w:rPr>
            <w:rStyle w:val="Hyperlink"/>
            <w:rFonts w:ascii="Times New Roman" w:hAnsi="Times New Roman" w:cs="Times New Roman"/>
          </w:rPr>
          <w:t>http://rdatasciencecases.org/Data/offline.final.trace.txt</w:t>
        </w:r>
      </w:hyperlink>
    </w:p>
    <w:p w14:paraId="1E9A2490" w14:textId="1AD4A342" w:rsidR="00E124EF" w:rsidRDefault="00DF140C">
      <w:r>
        <w:t>The raw data is organized into lines by router, and the variables in a line are defined as follows:</w:t>
      </w:r>
      <w:r w:rsidR="00455626">
        <w:rPr>
          <w:rStyle w:val="FootnoteReference"/>
        </w:rPr>
        <w:footnoteReference w:id="1"/>
      </w:r>
    </w:p>
    <w:p w14:paraId="6CE44305" w14:textId="1769F13D" w:rsidR="00DF140C" w:rsidRDefault="00DF140C" w:rsidP="00DF140C">
      <w:pPr>
        <w:pStyle w:val="ListParagraph"/>
        <w:numPr>
          <w:ilvl w:val="0"/>
          <w:numId w:val="1"/>
        </w:numPr>
      </w:pPr>
      <w:r>
        <w:t xml:space="preserve">t = timestamp in </w:t>
      </w:r>
      <w:proofErr w:type="spellStart"/>
      <w:r>
        <w:t>ms</w:t>
      </w:r>
      <w:proofErr w:type="spellEnd"/>
      <w:r>
        <w:t xml:space="preserve"> since 12:00 am, January 1, 1970 UTC</w:t>
      </w:r>
    </w:p>
    <w:p w14:paraId="565872B9" w14:textId="5D7C34AD" w:rsidR="00DF140C" w:rsidRDefault="00DF140C" w:rsidP="00DF140C">
      <w:pPr>
        <w:pStyle w:val="ListParagraph"/>
        <w:numPr>
          <w:ilvl w:val="0"/>
          <w:numId w:val="1"/>
        </w:numPr>
      </w:pPr>
      <w:r>
        <w:t>id = MAC address of the scanning device (i.e., router)</w:t>
      </w:r>
    </w:p>
    <w:p w14:paraId="00FDB196" w14:textId="2DF89369" w:rsidR="00DF140C" w:rsidRDefault="00DF140C" w:rsidP="00DF140C">
      <w:pPr>
        <w:pStyle w:val="ListParagraph"/>
        <w:numPr>
          <w:ilvl w:val="0"/>
          <w:numId w:val="1"/>
        </w:numPr>
      </w:pPr>
      <w:r>
        <w:t>pos = physical coordinate of the scanning device</w:t>
      </w:r>
    </w:p>
    <w:p w14:paraId="343BFA23" w14:textId="355D5BC0" w:rsidR="00DF140C" w:rsidRDefault="00DF140C" w:rsidP="00DF140C">
      <w:pPr>
        <w:pStyle w:val="ListParagraph"/>
        <w:numPr>
          <w:ilvl w:val="0"/>
          <w:numId w:val="1"/>
        </w:numPr>
      </w:pPr>
      <w:r>
        <w:t>degree = orientation (direction pointed) of the user carrying the scanning device and expressed in degrees</w:t>
      </w:r>
    </w:p>
    <w:p w14:paraId="5995A61F" w14:textId="486BF84A" w:rsidR="00DF140C" w:rsidRDefault="00455626" w:rsidP="00DF140C">
      <w:pPr>
        <w:pStyle w:val="ListParagraph"/>
        <w:numPr>
          <w:ilvl w:val="0"/>
          <w:numId w:val="1"/>
        </w:numPr>
      </w:pPr>
      <w:r>
        <w:t xml:space="preserve">MAC = “MAC address of a responding peer (e.g. an access point or a device in </w:t>
      </w:r>
      <w:proofErr w:type="spellStart"/>
      <w:r>
        <w:t>adhoc</w:t>
      </w:r>
      <w:proofErr w:type="spellEnd"/>
      <w:r>
        <w:t xml:space="preserve"> mode) with the corresponding values for signal strength in dBm (Decibel-</w:t>
      </w:r>
      <w:proofErr w:type="spellStart"/>
      <w:r>
        <w:t>millwatts</w:t>
      </w:r>
      <w:proofErr w:type="spellEnd"/>
      <w:r>
        <w:t xml:space="preserve">), the channel frequency and its mode (access point = 3, device in </w:t>
      </w:r>
      <w:proofErr w:type="spellStart"/>
      <w:r>
        <w:t>adhoc</w:t>
      </w:r>
      <w:proofErr w:type="spellEnd"/>
      <w:r>
        <w:t xml:space="preserve"> mode = 1)”</w:t>
      </w:r>
    </w:p>
    <w:p w14:paraId="08A0AD7F" w14:textId="42AB59C2" w:rsidR="00455626" w:rsidRPr="00455626" w:rsidRDefault="00455626" w:rsidP="00455626">
      <w:pPr>
        <w:rPr>
          <w:b/>
          <w:bCs/>
          <w:sz w:val="32"/>
          <w:szCs w:val="32"/>
        </w:rPr>
      </w:pPr>
      <w:r>
        <w:rPr>
          <w:b/>
          <w:bCs/>
          <w:sz w:val="32"/>
          <w:szCs w:val="32"/>
        </w:rPr>
        <w:t>3</w:t>
      </w:r>
      <w:r w:rsidRPr="00455626">
        <w:rPr>
          <w:b/>
          <w:bCs/>
          <w:sz w:val="32"/>
          <w:szCs w:val="32"/>
        </w:rPr>
        <w:t xml:space="preserve"> Data</w:t>
      </w:r>
      <w:r>
        <w:rPr>
          <w:b/>
          <w:bCs/>
          <w:sz w:val="32"/>
          <w:szCs w:val="32"/>
        </w:rPr>
        <w:t xml:space="preserve"> Cleansing</w:t>
      </w:r>
      <w:r w:rsidRPr="00455626">
        <w:rPr>
          <w:b/>
          <w:bCs/>
          <w:sz w:val="32"/>
          <w:szCs w:val="32"/>
        </w:rPr>
        <w:t xml:space="preserve"> </w:t>
      </w:r>
    </w:p>
    <w:p w14:paraId="71210BA4" w14:textId="0950E19B" w:rsidR="00455626" w:rsidRDefault="00455626" w:rsidP="00455626">
      <w:r>
        <w:t xml:space="preserve">The raw data contains eight lines of arrays.  We separate the information into matrixes and introduce features in order to isolate data for statistical method application.  </w:t>
      </w:r>
    </w:p>
    <w:p w14:paraId="18099B40" w14:textId="1FD4E2AC" w:rsidR="003459D8" w:rsidRDefault="003459D8" w:rsidP="00455626">
      <w:r>
        <w:t>The first step, after reading in the raw data, is processing the lines of the text file.  Once that is done a function is created to remove unwanted or not needed information.  Additionally, the function should establish usable names to data of interest</w:t>
      </w:r>
      <w:r w:rsidR="00CF4F31">
        <w:t xml:space="preserve"> and</w:t>
      </w:r>
      <w:r>
        <w:t xml:space="preserve"> </w:t>
      </w:r>
      <w:r w:rsidR="00CF4F31">
        <w:t xml:space="preserve">convert time variables to numeric.  We also remove unwanted to devices to only keep ‘access point’ devices.  </w:t>
      </w:r>
    </w:p>
    <w:p w14:paraId="1506020C" w14:textId="7782C9FE" w:rsidR="00CF4F31" w:rsidRDefault="00CF4F31" w:rsidP="00455626">
      <w:r>
        <w:lastRenderedPageBreak/>
        <w:t xml:space="preserve">Once those steps are complete, new features are developed to tally signal strength (i.e., calculate mean, median, length, etc.)  Additionally, a feature is created to assign one angle (degree) based on an access point.  </w:t>
      </w:r>
    </w:p>
    <w:p w14:paraId="6F8C1E9D" w14:textId="14004819" w:rsidR="00CF4F31" w:rsidRDefault="00CF4F31" w:rsidP="00455626">
      <w:r>
        <w:t xml:space="preserve">What remains, after the steps above are complete (using the code provided in Section A of this paper), is a dataset limited to the correct observations (access points by MAC addresses) with data around signal strength and degree of signal.  </w:t>
      </w:r>
    </w:p>
    <w:p w14:paraId="06118F39" w14:textId="6069774A" w:rsidR="00455626" w:rsidRPr="00455626" w:rsidRDefault="00455626" w:rsidP="00455626">
      <w:pPr>
        <w:rPr>
          <w:b/>
          <w:bCs/>
          <w:sz w:val="32"/>
          <w:szCs w:val="32"/>
        </w:rPr>
      </w:pPr>
      <w:r>
        <w:rPr>
          <w:b/>
          <w:bCs/>
          <w:sz w:val="32"/>
          <w:szCs w:val="32"/>
        </w:rPr>
        <w:t>4</w:t>
      </w:r>
      <w:r w:rsidRPr="00455626">
        <w:rPr>
          <w:b/>
          <w:bCs/>
          <w:sz w:val="32"/>
          <w:szCs w:val="32"/>
        </w:rPr>
        <w:t xml:space="preserve"> </w:t>
      </w:r>
      <w:r>
        <w:rPr>
          <w:b/>
          <w:bCs/>
          <w:sz w:val="32"/>
          <w:szCs w:val="32"/>
        </w:rPr>
        <w:t>Methods</w:t>
      </w:r>
      <w:r w:rsidRPr="00455626">
        <w:rPr>
          <w:b/>
          <w:bCs/>
          <w:sz w:val="32"/>
          <w:szCs w:val="32"/>
        </w:rPr>
        <w:t xml:space="preserve"> </w:t>
      </w:r>
    </w:p>
    <w:p w14:paraId="758B2E92" w14:textId="53ED74F8" w:rsidR="0047530B" w:rsidRDefault="00CF4F31">
      <w:r>
        <w:t xml:space="preserve">With the data cleansed into a usable format, </w:t>
      </w:r>
      <w:r w:rsidR="00E54A1A">
        <w:t xml:space="preserve">the team performs two distinct analyses.  </w:t>
      </w:r>
    </w:p>
    <w:p w14:paraId="1EEF6AD0" w14:textId="47DDBBEF" w:rsidR="00E54A1A" w:rsidRDefault="00E54A1A">
      <w:r>
        <w:t>The first analysis is centered around MAC address 00:0f:a3:39:dd:cd and MAC address 00:0f:a3:39:</w:t>
      </w:r>
      <w:r w:rsidR="00FC09DE">
        <w:t>e</w:t>
      </w:r>
      <w:r>
        <w:t>1:c0.  Both MAC addresses were analyzed in isolation to determine which MAC address should be retained for the system; whether using one or the other yielded the most accurate prediction of location (for devices).  The statistical model used to perform this analysis was k-nearest neighbor.</w:t>
      </w:r>
    </w:p>
    <w:p w14:paraId="02C0C78D" w14:textId="2F9131AE" w:rsidR="0047530B" w:rsidRDefault="00E54A1A">
      <w:r>
        <w:t>The second analysis performed was to alter the weighting of the signal strength to account for the distance observed.  In this case, the statistical method utilized is still k-nearest neighbor, but the variable is adjusted to account for both signal strength and distance.</w:t>
      </w:r>
      <w:r w:rsidR="00465766">
        <w:t xml:space="preserve"> The team utilized a weighting mechanism whereby the </w:t>
      </w:r>
      <w:r w:rsidR="00EE367E">
        <w:t>datapoints closest to the access points received greater weight. The team achieved this weight utilizing an inverse distance calculation (1/distance).</w:t>
      </w:r>
    </w:p>
    <w:p w14:paraId="253FE996" w14:textId="73774CDE" w:rsidR="0047530B" w:rsidRPr="003459D8" w:rsidRDefault="00A62B6D">
      <w:pPr>
        <w:rPr>
          <w:b/>
          <w:bCs/>
          <w:sz w:val="32"/>
          <w:szCs w:val="32"/>
        </w:rPr>
      </w:pPr>
      <w:r>
        <w:rPr>
          <w:b/>
          <w:bCs/>
          <w:sz w:val="32"/>
          <w:szCs w:val="32"/>
        </w:rPr>
        <w:t>5</w:t>
      </w:r>
      <w:r w:rsidR="00BD1687" w:rsidRPr="003459D8">
        <w:rPr>
          <w:b/>
          <w:bCs/>
          <w:sz w:val="32"/>
          <w:szCs w:val="32"/>
        </w:rPr>
        <w:t xml:space="preserve"> Results </w:t>
      </w:r>
    </w:p>
    <w:p w14:paraId="2CF73E56" w14:textId="02790892" w:rsidR="00B12158" w:rsidRPr="00FC09DE" w:rsidRDefault="00FC09DE">
      <w:r w:rsidRPr="00FC09DE">
        <w:t xml:space="preserve">For the first analysis, which focused on MAC addresses 00:0f:a3:39:dd:cd and MAC address 00:0f:a3:39:31:c0, </w:t>
      </w:r>
      <w:r>
        <w:t xml:space="preserve">the team plotted the signal strength versus distance to each of the seven access points.  The team would conclude that using 00:0f:a3:39:e1:c0 would produce </w:t>
      </w:r>
      <w:r w:rsidR="00C348F6">
        <w:t>less</w:t>
      </w:r>
      <w:r>
        <w:t xml:space="preserve"> accurate results based on the visual image of the plots.  In particular, MAC address 00:0f:a3:39:e1:c0 shows a flatter line slope than MAC address </w:t>
      </w:r>
      <w:r w:rsidRPr="00FC09DE">
        <w:t>00:0f:a3:39:dd:cd</w:t>
      </w:r>
      <w:r w:rsidR="00C348F6">
        <w:t>.  This implies that regardless distance, for MAC address 00:0f:a3:39:e1:c0, the signal strength would be less likely to fluctuate and would therefore be more difficult to point the communicating device in terms of plot location.  In simple terms, if the volume remains the same whether the person yelling is 5 feet or 100 feet away, then volume would not be a good measure of distance.</w:t>
      </w:r>
    </w:p>
    <w:p w14:paraId="41628CAD" w14:textId="20991CEC" w:rsidR="0047530B" w:rsidRDefault="00EE367E">
      <w:r>
        <w:t>For the weighted KNN algorithm, the team did not achieve improved results. The sum of squares error was greater than the original KNN implementation. Figure 1 provides an elbow plot of the original implementation for comparison to Figure 2 which provides an elbow plot of the modified KNN implementation.</w:t>
      </w:r>
    </w:p>
    <w:p w14:paraId="193E0FDC" w14:textId="77777777" w:rsidR="00EE367E" w:rsidRDefault="00EE367E" w:rsidP="00EE367E">
      <w:pPr>
        <w:keepNext/>
        <w:jc w:val="center"/>
      </w:pPr>
      <w:r>
        <w:rPr>
          <w:noProof/>
        </w:rPr>
        <w:lastRenderedPageBreak/>
        <w:drawing>
          <wp:inline distT="0" distB="0" distL="0" distR="0" wp14:anchorId="5988149D" wp14:editId="532C2B19">
            <wp:extent cx="3876675" cy="3468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342" cy="3476468"/>
                    </a:xfrm>
                    <a:prstGeom prst="rect">
                      <a:avLst/>
                    </a:prstGeom>
                  </pic:spPr>
                </pic:pic>
              </a:graphicData>
            </a:graphic>
          </wp:inline>
        </w:drawing>
      </w:r>
    </w:p>
    <w:p w14:paraId="13634AEA" w14:textId="11D2FA3C" w:rsidR="00EE367E" w:rsidRDefault="00EE367E" w:rsidP="00EE367E">
      <w:pPr>
        <w:pStyle w:val="Caption"/>
        <w:jc w:val="center"/>
      </w:pPr>
      <w:r>
        <w:t xml:space="preserve">Figure </w:t>
      </w:r>
      <w:r w:rsidR="00A0673C">
        <w:fldChar w:fldCharType="begin"/>
      </w:r>
      <w:r w:rsidR="00A0673C">
        <w:instrText xml:space="preserve"> SEQ Figure \* ARABIC </w:instrText>
      </w:r>
      <w:r w:rsidR="00A0673C">
        <w:fldChar w:fldCharType="separate"/>
      </w:r>
      <w:r>
        <w:rPr>
          <w:noProof/>
        </w:rPr>
        <w:t>1</w:t>
      </w:r>
      <w:r w:rsidR="00A0673C">
        <w:rPr>
          <w:noProof/>
        </w:rPr>
        <w:fldChar w:fldCharType="end"/>
      </w:r>
      <w:r>
        <w:t xml:space="preserve"> - Original KNN Elbow Plot</w:t>
      </w:r>
    </w:p>
    <w:p w14:paraId="5A3EAA74" w14:textId="77777777" w:rsidR="00EE367E" w:rsidRDefault="00EE367E" w:rsidP="00EE367E">
      <w:pPr>
        <w:keepNext/>
        <w:jc w:val="center"/>
      </w:pPr>
      <w:r>
        <w:rPr>
          <w:noProof/>
        </w:rPr>
        <w:drawing>
          <wp:inline distT="0" distB="0" distL="0" distR="0" wp14:anchorId="4D0D7BC1" wp14:editId="6BEE54BD">
            <wp:extent cx="3804464" cy="34569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7011" cy="3477427"/>
                    </a:xfrm>
                    <a:prstGeom prst="rect">
                      <a:avLst/>
                    </a:prstGeom>
                  </pic:spPr>
                </pic:pic>
              </a:graphicData>
            </a:graphic>
          </wp:inline>
        </w:drawing>
      </w:r>
    </w:p>
    <w:p w14:paraId="3822436B" w14:textId="65D6940E" w:rsidR="00EE367E" w:rsidRDefault="00EE367E" w:rsidP="00EE367E">
      <w:pPr>
        <w:pStyle w:val="Caption"/>
        <w:jc w:val="center"/>
      </w:pPr>
      <w:r>
        <w:t xml:space="preserve">Figure </w:t>
      </w:r>
      <w:r w:rsidR="00A0673C">
        <w:fldChar w:fldCharType="begin"/>
      </w:r>
      <w:r w:rsidR="00A0673C">
        <w:instrText xml:space="preserve"> SEQ Figure \* ARABIC </w:instrText>
      </w:r>
      <w:r w:rsidR="00A0673C">
        <w:fldChar w:fldCharType="separate"/>
      </w:r>
      <w:r>
        <w:rPr>
          <w:noProof/>
        </w:rPr>
        <w:t>2</w:t>
      </w:r>
      <w:r w:rsidR="00A0673C">
        <w:rPr>
          <w:noProof/>
        </w:rPr>
        <w:fldChar w:fldCharType="end"/>
      </w:r>
      <w:r>
        <w:t xml:space="preserve"> - Weighted KNN Elbow Plot</w:t>
      </w:r>
    </w:p>
    <w:p w14:paraId="4764A976" w14:textId="70CA9CC2" w:rsidR="00EE367E" w:rsidRPr="00EE367E" w:rsidRDefault="00EE367E" w:rsidP="00EE367E">
      <w:r>
        <w:t>As can be seen in the above figures, the weighted KNN algorithm had an increased Sum of Squares Error but maintained a similar optimal number of neighbors.</w:t>
      </w:r>
      <w:r w:rsidR="00B12158">
        <w:t xml:space="preserve"> For future work, a different weighting algorithm </w:t>
      </w:r>
      <w:r w:rsidR="00B12158">
        <w:lastRenderedPageBreak/>
        <w:t>could be tried to achieve better results. Perhaps utilizing radius as a distance metric instead of signal strength could</w:t>
      </w:r>
      <w:r w:rsidR="0037261D">
        <w:t xml:space="preserve"> yield improvements</w:t>
      </w:r>
      <w:r w:rsidR="00B12158">
        <w:t>.</w:t>
      </w:r>
    </w:p>
    <w:p w14:paraId="43324492" w14:textId="471A711E" w:rsidR="0047530B" w:rsidRPr="003459D8" w:rsidRDefault="00A62B6D">
      <w:pPr>
        <w:rPr>
          <w:b/>
          <w:bCs/>
          <w:sz w:val="32"/>
          <w:szCs w:val="32"/>
        </w:rPr>
      </w:pPr>
      <w:r>
        <w:rPr>
          <w:b/>
          <w:bCs/>
          <w:sz w:val="32"/>
          <w:szCs w:val="32"/>
        </w:rPr>
        <w:t>6</w:t>
      </w:r>
      <w:r w:rsidR="00BD1687" w:rsidRPr="003459D8">
        <w:rPr>
          <w:b/>
          <w:bCs/>
          <w:sz w:val="32"/>
          <w:szCs w:val="32"/>
        </w:rPr>
        <w:t xml:space="preserve"> Conclusion </w:t>
      </w:r>
    </w:p>
    <w:p w14:paraId="5CB46455" w14:textId="620E5BE2" w:rsidR="00C348F6" w:rsidRPr="00C348F6" w:rsidRDefault="00C348F6">
      <w:r w:rsidRPr="00C348F6">
        <w:t xml:space="preserve">Our team was able to estimate the MAC address that was more likely to produce accurate results in </w:t>
      </w:r>
      <w:r>
        <w:t xml:space="preserve">order </w:t>
      </w:r>
      <w:r w:rsidRPr="00C348F6">
        <w:t xml:space="preserve">establish </w:t>
      </w:r>
      <w:r>
        <w:t xml:space="preserve">an indoor positioning </w:t>
      </w:r>
      <w:r w:rsidRPr="00C348F6">
        <w:t>system</w:t>
      </w:r>
      <w:r>
        <w:t>.  The team reached its conclusion by</w:t>
      </w:r>
      <w:r w:rsidRPr="00C348F6">
        <w:t xml:space="preserve"> using visual </w:t>
      </w:r>
      <w:r>
        <w:t xml:space="preserve">plot that </w:t>
      </w:r>
      <w:r w:rsidRPr="00C348F6">
        <w:t>compar</w:t>
      </w:r>
      <w:r>
        <w:t>ed</w:t>
      </w:r>
      <w:r w:rsidRPr="00C348F6">
        <w:t xml:space="preserve"> the signal strength versus distance to access point for each of the seven access points</w:t>
      </w:r>
      <w:r>
        <w:t xml:space="preserve"> (and each device)</w:t>
      </w:r>
      <w:r w:rsidRPr="00C348F6">
        <w:t>.  The team relied upon the visual image</w:t>
      </w:r>
      <w:r>
        <w:t xml:space="preserve"> for purposes of this analysis but would potentially, in the future, run additional analysis by comparing the absolute accuracy of the system when employing one MAC address versus the other.  </w:t>
      </w:r>
    </w:p>
    <w:p w14:paraId="377B51C6" w14:textId="784A7D43" w:rsidR="0047530B" w:rsidRDefault="00B12158">
      <w:r>
        <w:t xml:space="preserve">Our team was unable to improve upon the original KNN implementation. It is possible the signal strength data involved too much variability to be useful </w:t>
      </w:r>
      <w:r w:rsidR="00E54FB6">
        <w:t>as</w:t>
      </w:r>
      <w:r>
        <w:t xml:space="preserve"> a weighting mechanism. It is also possible we did not utilize this metric in an optimal manner for weighting. Future work is warranted to determine a useful weighting mechanism.</w:t>
      </w:r>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17AD35B1"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Required Libraries</w:t>
      </w:r>
    </w:p>
    <w:p w14:paraId="17E4D85E"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45746537" w14:textId="469331A8"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library(lattice)</w:t>
      </w:r>
    </w:p>
    <w:p w14:paraId="1D5BB8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library(fields)</w:t>
      </w:r>
    </w:p>
    <w:p w14:paraId="4FCC5B67"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7E5E6141" w14:textId="414D5BED"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"00:0f:a3:39:e1:c0"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"00:0f:a3:39:dd:cd"</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"00:14:bf:b1:97:8a"</w:t>
      </w:r>
      <w:r w:rsidRPr="0085722D">
        <w:rPr>
          <w:rFonts w:ascii="inherit" w:eastAsia="Times New Roman" w:hAnsi="inherit" w:cs="Courier New"/>
          <w:color w:val="000000"/>
          <w:sz w:val="20"/>
          <w:szCs w:val="20"/>
        </w:rPr>
        <w:t>,</w:t>
      </w:r>
    </w:p>
    <w:p w14:paraId="05C5EE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"00:14:bf:3b:c7:c6"</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"00:14:bf:b1:97:90"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"00:14:bf:b1:97:8d"</w:t>
      </w:r>
      <w:r w:rsidRPr="0085722D">
        <w:rPr>
          <w:rFonts w:ascii="inherit" w:eastAsia="Times New Roman" w:hAnsi="inherit" w:cs="Courier New"/>
          <w:color w:val="000000"/>
          <w:sz w:val="20"/>
          <w:szCs w:val="20"/>
        </w:rPr>
        <w:t>,</w:t>
      </w:r>
    </w:p>
    <w:p w14:paraId="156AEA2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"00:14:bf:b1:97:81"</w:t>
      </w:r>
      <w:r w:rsidRPr="0085722D">
        <w:rPr>
          <w:rFonts w:ascii="inherit" w:eastAsia="Times New Roman" w:hAnsi="inherit" w:cs="Courier New"/>
          <w:color w:val="000000"/>
          <w:sz w:val="20"/>
          <w:szCs w:val="20"/>
        </w:rPr>
        <w:t>)</w:t>
      </w:r>
    </w:p>
    <w:p w14:paraId="41A6035B"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1.2 Read Raw Data</w:t>
      </w:r>
    </w:p>
    <w:p w14:paraId="14767AE6"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2D61165F" w14:textId="6DDB631E"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options(digits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00A3FE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read in the entire file into a variable txt</w:t>
      </w:r>
    </w:p>
    <w:p w14:paraId="2E57D8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each line will be its own element</w:t>
      </w:r>
    </w:p>
    <w:p w14:paraId="7B2420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readLines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"offline.final.trace.txt"</w:t>
      </w:r>
      <w:r w:rsidRPr="0085722D">
        <w:rPr>
          <w:rFonts w:ascii="inherit" w:eastAsia="Times New Roman" w:hAnsi="inherit" w:cs="Courier New"/>
          <w:color w:val="000000"/>
          <w:sz w:val="20"/>
          <w:szCs w:val="20"/>
        </w:rPr>
        <w:t>)</w:t>
      </w:r>
    </w:p>
    <w:p w14:paraId="33ECF0A4" w14:textId="77777777" w:rsidR="0085722D" w:rsidRPr="0085722D" w:rsidRDefault="0085722D" w:rsidP="0085722D">
      <w:pPr>
        <w:spacing w:before="153" w:after="0" w:line="240" w:lineRule="auto"/>
        <w:outlineLvl w:val="1"/>
        <w:rPr>
          <w:rFonts w:ascii="inherit" w:eastAsia="Times New Roman" w:hAnsi="inherit" w:cs="Times New Roman"/>
          <w:b/>
          <w:bCs/>
          <w:color w:val="000000"/>
          <w:sz w:val="33"/>
          <w:szCs w:val="33"/>
        </w:rPr>
      </w:pPr>
      <w:r w:rsidRPr="0085722D">
        <w:rPr>
          <w:rFonts w:ascii="inherit" w:eastAsia="Times New Roman" w:hAnsi="inherit" w:cs="Times New Roman"/>
          <w:b/>
          <w:bCs/>
          <w:color w:val="000000"/>
          <w:sz w:val="33"/>
          <w:szCs w:val="33"/>
        </w:rPr>
        <w:t>Process File</w:t>
      </w:r>
    </w:p>
    <w:p w14:paraId="23D881D8"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Process Lines of file</w:t>
      </w:r>
    </w:p>
    <w:p w14:paraId="49C285C8"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49E19C12" w14:textId="39F010D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put it all together to process a line as a function</w:t>
      </w:r>
    </w:p>
    <w:p w14:paraId="6F2D48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note that the if statement handles null values to remove warnings</w:t>
      </w:r>
    </w:p>
    <w:p w14:paraId="373A17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processLine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w:t>
      </w:r>
    </w:p>
    <w:p w14:paraId="4AA41F0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546483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strsplit</w:t>
      </w:r>
      <w:proofErr w:type="spell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44D8AE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(length(tokens)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w:t>
      </w:r>
    </w:p>
    <w:p w14:paraId="6DD66B6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55E2293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matrix(tokens[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 xml:space="preserve">) ],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605375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(matrix(tokens[c(</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7CE0BE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byrow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w:t>
      </w:r>
    </w:p>
    <w:p w14:paraId="55028C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DD74ECC"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Grouping of Angles</w:t>
      </w:r>
    </w:p>
    <w:p w14:paraId="6F1CAB99"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BF092F0" w14:textId="14507EC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create a function that will round off to the nearest major angle</w:t>
      </w:r>
    </w:p>
    <w:p w14:paraId="7741B2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(angles) {</w:t>
      </w:r>
    </w:p>
    <w:p w14:paraId="2E6673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seq(</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9</w:t>
      </w:r>
      <w:r w:rsidRPr="0085722D">
        <w:rPr>
          <w:rFonts w:ascii="inherit" w:eastAsia="Times New Roman" w:hAnsi="inherit" w:cs="Courier New"/>
          <w:color w:val="000000"/>
          <w:sz w:val="20"/>
          <w:szCs w:val="20"/>
        </w:rPr>
        <w:t>)</w:t>
      </w:r>
    </w:p>
    <w:p w14:paraId="2B627F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q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(o) </w:t>
      </w:r>
      <w:proofErr w:type="spellStart"/>
      <w:r w:rsidRPr="0085722D">
        <w:rPr>
          <w:rFonts w:ascii="inherit" w:eastAsia="Times New Roman" w:hAnsi="inherit" w:cs="Courier New"/>
          <w:color w:val="000000"/>
          <w:sz w:val="20"/>
          <w:szCs w:val="20"/>
        </w:rPr>
        <w:t>which.min</w:t>
      </w:r>
      <w:proofErr w:type="spellEnd"/>
      <w:r w:rsidRPr="0085722D">
        <w:rPr>
          <w:rFonts w:ascii="inherit" w:eastAsia="Times New Roman" w:hAnsi="inherit" w:cs="Courier New"/>
          <w:color w:val="000000"/>
          <w:sz w:val="20"/>
          <w:szCs w:val="20"/>
        </w:rPr>
        <w:t xml:space="preserve">(abs(o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refs)))</w:t>
      </w:r>
    </w:p>
    <w:p w14:paraId="7CC72CD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c(refs[</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)[q]</w:t>
      </w:r>
    </w:p>
    <w:p w14:paraId="000FF6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F6D3744"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1.3 Cleaning Data &amp; Building Representation for Analysis</w:t>
      </w:r>
    </w:p>
    <w:p w14:paraId="1BEE2817"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lastRenderedPageBreak/>
        <w:t>1.3.4 Creating Function to Prepare the Data</w:t>
      </w:r>
    </w:p>
    <w:p w14:paraId="0D947B72"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EC178AD" w14:textId="4497C60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re do our data read combining all the </w:t>
      </w:r>
      <w:proofErr w:type="spellStart"/>
      <w:r w:rsidRPr="0085722D">
        <w:rPr>
          <w:rFonts w:ascii="inherit" w:eastAsia="Times New Roman" w:hAnsi="inherit" w:cs="Courier New"/>
          <w:i/>
          <w:iCs/>
          <w:color w:val="408080"/>
          <w:sz w:val="20"/>
          <w:szCs w:val="20"/>
        </w:rPr>
        <w:t>anlysis</w:t>
      </w:r>
      <w:proofErr w:type="spellEnd"/>
      <w:r w:rsidRPr="0085722D">
        <w:rPr>
          <w:rFonts w:ascii="inherit" w:eastAsia="Times New Roman" w:hAnsi="inherit" w:cs="Courier New"/>
          <w:i/>
          <w:iCs/>
          <w:color w:val="408080"/>
          <w:sz w:val="20"/>
          <w:szCs w:val="20"/>
        </w:rPr>
        <w:t xml:space="preserve"> we did here there are 7 SEVEN </w:t>
      </w:r>
      <w:proofErr w:type="spellStart"/>
      <w:r w:rsidRPr="0085722D">
        <w:rPr>
          <w:rFonts w:ascii="inherit" w:eastAsia="Times New Roman" w:hAnsi="inherit" w:cs="Courier New"/>
          <w:i/>
          <w:iCs/>
          <w:color w:val="408080"/>
          <w:sz w:val="20"/>
          <w:szCs w:val="20"/>
        </w:rPr>
        <w:t>macids</w:t>
      </w:r>
      <w:proofErr w:type="spellEnd"/>
    </w:p>
    <w:p w14:paraId="7F3F3C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readData</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3807525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(filename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'offline.final.trace.txt'</w:t>
      </w:r>
      <w:r w:rsidRPr="0085722D">
        <w:rPr>
          <w:rFonts w:ascii="inherit" w:eastAsia="Times New Roman" w:hAnsi="inherit" w:cs="Courier New"/>
          <w:color w:val="000000"/>
          <w:sz w:val="20"/>
          <w:szCs w:val="20"/>
        </w:rPr>
        <w:t xml:space="preserve">, </w:t>
      </w:r>
    </w:p>
    <w:p w14:paraId="0BEE0A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"00:0f:a3:39:e1:c0"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"00:0f:a3:39:dd:cd"</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"00:14:bf:b1:97:8a"</w:t>
      </w:r>
      <w:r w:rsidRPr="0085722D">
        <w:rPr>
          <w:rFonts w:ascii="inherit" w:eastAsia="Times New Roman" w:hAnsi="inherit" w:cs="Courier New"/>
          <w:color w:val="000000"/>
          <w:sz w:val="20"/>
          <w:szCs w:val="20"/>
        </w:rPr>
        <w:t>,</w:t>
      </w:r>
    </w:p>
    <w:p w14:paraId="461D58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"00:14:bf:3b:c7:c6"</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"00:14:bf:b1:97:90"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"00:14:bf:b1:97:8d"</w:t>
      </w:r>
      <w:r w:rsidRPr="0085722D">
        <w:rPr>
          <w:rFonts w:ascii="inherit" w:eastAsia="Times New Roman" w:hAnsi="inherit" w:cs="Courier New"/>
          <w:color w:val="000000"/>
          <w:sz w:val="20"/>
          <w:szCs w:val="20"/>
        </w:rPr>
        <w:t>,</w:t>
      </w:r>
    </w:p>
    <w:p w14:paraId="6EEB7A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"00:14:bf:b1:97:81"</w:t>
      </w:r>
      <w:r w:rsidRPr="0085722D">
        <w:rPr>
          <w:rFonts w:ascii="inherit" w:eastAsia="Times New Roman" w:hAnsi="inherit" w:cs="Courier New"/>
          <w:color w:val="000000"/>
          <w:sz w:val="20"/>
          <w:szCs w:val="20"/>
        </w:rPr>
        <w:t>))</w:t>
      </w:r>
    </w:p>
    <w:p w14:paraId="5AD536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09581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readLines</w:t>
      </w:r>
      <w:proofErr w:type="spellEnd"/>
      <w:r w:rsidRPr="0085722D">
        <w:rPr>
          <w:rFonts w:ascii="inherit" w:eastAsia="Times New Roman" w:hAnsi="inherit" w:cs="Courier New"/>
          <w:color w:val="000000"/>
          <w:sz w:val="20"/>
          <w:szCs w:val="20"/>
        </w:rPr>
        <w:t>(filename)</w:t>
      </w:r>
    </w:p>
    <w:p w14:paraId="428E96C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lines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txt[ </w:t>
      </w:r>
      <w:proofErr w:type="spellStart"/>
      <w:r w:rsidRPr="0085722D">
        <w:rPr>
          <w:rFonts w:ascii="inherit" w:eastAsia="Times New Roman" w:hAnsi="inherit" w:cs="Courier New"/>
          <w:color w:val="000000"/>
          <w:sz w:val="20"/>
          <w:szCs w:val="20"/>
        </w:rPr>
        <w:t>substr</w:t>
      </w:r>
      <w:proofErr w:type="spellEnd"/>
      <w:r w:rsidRPr="0085722D">
        <w:rPr>
          <w:rFonts w:ascii="inherit" w:eastAsia="Times New Roman" w:hAnsi="inherit" w:cs="Courier New"/>
          <w:color w:val="000000"/>
          <w:sz w:val="20"/>
          <w:szCs w:val="20"/>
        </w:rPr>
        <w:t xml:space="preserve">(txt,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733A48E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 xml:space="preserve">(lines, </w:t>
      </w:r>
      <w:proofErr w:type="spellStart"/>
      <w:r w:rsidRPr="0085722D">
        <w:rPr>
          <w:rFonts w:ascii="inherit" w:eastAsia="Times New Roman" w:hAnsi="inherit" w:cs="Courier New"/>
          <w:color w:val="000000"/>
          <w:sz w:val="20"/>
          <w:szCs w:val="20"/>
        </w:rPr>
        <w:t>processLine</w:t>
      </w:r>
      <w:proofErr w:type="spellEnd"/>
      <w:r w:rsidRPr="0085722D">
        <w:rPr>
          <w:rFonts w:ascii="inherit" w:eastAsia="Times New Roman" w:hAnsi="inherit" w:cs="Courier New"/>
          <w:color w:val="000000"/>
          <w:sz w:val="20"/>
          <w:szCs w:val="20"/>
        </w:rPr>
        <w:t>)</w:t>
      </w:r>
    </w:p>
    <w:p w14:paraId="1E0B70C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as.data.frame</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do.call</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p>
    <w:p w14:paraId="37F258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stringsAsFactors</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672FDCB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2347B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"time"</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scanMac</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2694D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posZ</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p>
    <w:p w14:paraId="3CD775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"mac"</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"channel"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"type"</w:t>
      </w:r>
      <w:r w:rsidRPr="0085722D">
        <w:rPr>
          <w:rFonts w:ascii="inherit" w:eastAsia="Times New Roman" w:hAnsi="inherit" w:cs="Courier New"/>
          <w:color w:val="000000"/>
          <w:sz w:val="20"/>
          <w:szCs w:val="20"/>
        </w:rPr>
        <w:t>)</w:t>
      </w:r>
    </w:p>
    <w:p w14:paraId="30BAA1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02CC9F8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keep only signals from access points</w:t>
      </w:r>
    </w:p>
    <w:p w14:paraId="7F111A3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offline[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type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"3"</w:t>
      </w:r>
      <w:r w:rsidRPr="0085722D">
        <w:rPr>
          <w:rFonts w:ascii="inherit" w:eastAsia="Times New Roman" w:hAnsi="inherit" w:cs="Courier New"/>
          <w:color w:val="000000"/>
          <w:sz w:val="20"/>
          <w:szCs w:val="20"/>
        </w:rPr>
        <w:t>, ]</w:t>
      </w:r>
    </w:p>
    <w:p w14:paraId="4E26B85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E7A0F8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xml:space="preserve"># drop </w:t>
      </w:r>
      <w:proofErr w:type="spellStart"/>
      <w:r w:rsidRPr="0085722D">
        <w:rPr>
          <w:rFonts w:ascii="inherit" w:eastAsia="Times New Roman" w:hAnsi="inherit" w:cs="Courier New"/>
          <w:i/>
          <w:iCs/>
          <w:color w:val="408080"/>
          <w:sz w:val="20"/>
          <w:szCs w:val="20"/>
        </w:rPr>
        <w:t>scanMac</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posZ</w:t>
      </w:r>
      <w:proofErr w:type="spellEnd"/>
      <w:r w:rsidRPr="0085722D">
        <w:rPr>
          <w:rFonts w:ascii="inherit" w:eastAsia="Times New Roman" w:hAnsi="inherit" w:cs="Courier New"/>
          <w:i/>
          <w:iCs/>
          <w:color w:val="408080"/>
          <w:sz w:val="20"/>
          <w:szCs w:val="20"/>
        </w:rPr>
        <w:t>, channel, and type - no info in them</w:t>
      </w:r>
    </w:p>
    <w:p w14:paraId="6BB3BE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dropVars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scanMac</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posZ</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"channel"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"type"</w:t>
      </w:r>
      <w:r w:rsidRPr="0085722D">
        <w:rPr>
          <w:rFonts w:ascii="inherit" w:eastAsia="Times New Roman" w:hAnsi="inherit" w:cs="Courier New"/>
          <w:color w:val="000000"/>
          <w:sz w:val="20"/>
          <w:szCs w:val="20"/>
        </w:rPr>
        <w:t>)</w:t>
      </w:r>
    </w:p>
    <w:p w14:paraId="69AA023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offline[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names(offline)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dropVars</w:t>
      </w:r>
      <w:proofErr w:type="spellEnd"/>
      <w:r w:rsidRPr="0085722D">
        <w:rPr>
          <w:rFonts w:ascii="inherit" w:eastAsia="Times New Roman" w:hAnsi="inherit" w:cs="Courier New"/>
          <w:color w:val="000000"/>
          <w:sz w:val="20"/>
          <w:szCs w:val="20"/>
        </w:rPr>
        <w:t xml:space="preserve"> ) ]</w:t>
      </w:r>
    </w:p>
    <w:p w14:paraId="3A2343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5EB2C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drop more unwanted access points</w:t>
      </w:r>
    </w:p>
    <w:p w14:paraId="5A0A140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offline[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w:t>
      </w:r>
    </w:p>
    <w:p w14:paraId="4FB0645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D05E5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convert numeric values</w:t>
      </w:r>
    </w:p>
    <w:p w14:paraId="263E4FB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"time"</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w:t>
      </w:r>
    </w:p>
    <w:p w14:paraId="3F8451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
    <w:p w14:paraId="522852C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FFD3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convert time to POSIX</w:t>
      </w:r>
    </w:p>
    <w:p w14:paraId="60E8D2F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rawTime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p>
    <w:p w14:paraId="5EF3295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1000</w:t>
      </w:r>
    </w:p>
    <w:p w14:paraId="318520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class(</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POSIXt</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POSIXct</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B49506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69DCA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round orientations to nearest 45</w:t>
      </w:r>
    </w:p>
    <w:p w14:paraId="0E8060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orientation</w:t>
      </w:r>
      <w:proofErr w:type="spellEnd"/>
      <w:r w:rsidRPr="0085722D">
        <w:rPr>
          <w:rFonts w:ascii="inherit" w:eastAsia="Times New Roman" w:hAnsi="inherit" w:cs="Courier New"/>
          <w:color w:val="000000"/>
          <w:sz w:val="20"/>
          <w:szCs w:val="20"/>
        </w:rPr>
        <w:t>)</w:t>
      </w:r>
    </w:p>
    <w:p w14:paraId="6DF8DD5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F4F98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(offline)</w:t>
      </w:r>
    </w:p>
    <w:p w14:paraId="2BA721E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5CD9FB9"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Develop offline Dataset</w:t>
      </w:r>
    </w:p>
    <w:p w14:paraId="29B31C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lastRenderedPageBreak/>
        <w:t># implement our function</w:t>
      </w:r>
    </w:p>
    <w:p w14:paraId="575949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readData</w:t>
      </w:r>
      <w:proofErr w:type="spellEnd"/>
      <w:r w:rsidRPr="0085722D">
        <w:rPr>
          <w:rFonts w:ascii="inherit" w:eastAsia="Times New Roman" w:hAnsi="inherit" w:cs="Courier New"/>
          <w:color w:val="000000"/>
          <w:sz w:val="20"/>
          <w:szCs w:val="20"/>
        </w:rPr>
        <w:t>()</w:t>
      </w:r>
    </w:p>
    <w:p w14:paraId="175BBB33"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1.4 Signal Strength</w:t>
      </w:r>
    </w:p>
    <w:p w14:paraId="352947AE"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1.4.1 Distribution of Signal Strength</w:t>
      </w:r>
    </w:p>
    <w:p w14:paraId="0BAFA1E0"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 xml:space="preserve">Create </w:t>
      </w:r>
      <w:proofErr w:type="spellStart"/>
      <w:r w:rsidRPr="0085722D">
        <w:rPr>
          <w:rFonts w:ascii="inherit" w:eastAsia="Times New Roman" w:hAnsi="inherit" w:cs="Times New Roman"/>
          <w:b/>
          <w:bCs/>
          <w:i/>
          <w:iCs/>
          <w:color w:val="000000"/>
          <w:sz w:val="21"/>
          <w:szCs w:val="21"/>
        </w:rPr>
        <w:t>posXY</w:t>
      </w:r>
      <w:proofErr w:type="spellEnd"/>
      <w:r w:rsidRPr="0085722D">
        <w:rPr>
          <w:rFonts w:ascii="inherit" w:eastAsia="Times New Roman" w:hAnsi="inherit" w:cs="Times New Roman"/>
          <w:b/>
          <w:bCs/>
          <w:i/>
          <w:iCs/>
          <w:color w:val="000000"/>
          <w:sz w:val="21"/>
          <w:szCs w:val="21"/>
        </w:rPr>
        <w:t xml:space="preserve"> feature and Offline Signal Summary</w:t>
      </w:r>
    </w:p>
    <w:p w14:paraId="436CEB9D"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56E03FE9" w14:textId="7D6FC1DB"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#Setup all the data using the data summary</w:t>
      </w:r>
    </w:p>
    <w:p w14:paraId="7400A6F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paste(</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811F2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95B41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byLocAngleAP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with(offline, </w:t>
      </w:r>
    </w:p>
    <w:p w14:paraId="612A0F7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by(offline,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angle, mac), </w:t>
      </w:r>
    </w:p>
    <w:p w14:paraId="25A075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x))</w:t>
      </w:r>
    </w:p>
    <w:p w14:paraId="17BE8E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473B9A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signalSummary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66A5B70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byLocAngleAP</w:t>
      </w:r>
      <w:proofErr w:type="spellEnd"/>
      <w:r w:rsidRPr="0085722D">
        <w:rPr>
          <w:rFonts w:ascii="inherit" w:eastAsia="Times New Roman" w:hAnsi="inherit" w:cs="Courier New"/>
          <w:color w:val="000000"/>
          <w:sz w:val="20"/>
          <w:szCs w:val="20"/>
        </w:rPr>
        <w:t xml:space="preserve">,            </w:t>
      </w:r>
    </w:p>
    <w:p w14:paraId="7E6B30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oneLoc</w:t>
      </w:r>
      <w:proofErr w:type="spellEnd"/>
      <w:r w:rsidRPr="0085722D">
        <w:rPr>
          <w:rFonts w:ascii="inherit" w:eastAsia="Times New Roman" w:hAnsi="inherit" w:cs="Courier New"/>
          <w:color w:val="000000"/>
          <w:sz w:val="20"/>
          <w:szCs w:val="20"/>
        </w:rPr>
        <w:t>) {</w:t>
      </w:r>
    </w:p>
    <w:p w14:paraId="7142D1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oneLoc</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2B78277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medSignal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median(</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3B8E4F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mean(</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5D90A5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num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length(</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111EA9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sdSignal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sd</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604897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iqrSignal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IQR(</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5BDEE3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p>
    <w:p w14:paraId="10CA149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383D6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CB54F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do.call</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signalSummary</w:t>
      </w:r>
      <w:proofErr w:type="spellEnd"/>
      <w:r w:rsidRPr="0085722D">
        <w:rPr>
          <w:rFonts w:ascii="inherit" w:eastAsia="Times New Roman" w:hAnsi="inherit" w:cs="Courier New"/>
          <w:color w:val="000000"/>
          <w:sz w:val="20"/>
          <w:szCs w:val="20"/>
        </w:rPr>
        <w:t xml:space="preserve">)     </w:t>
      </w:r>
    </w:p>
    <w:p w14:paraId="0A883F5C"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 xml:space="preserve">Develop </w:t>
      </w:r>
      <w:proofErr w:type="spellStart"/>
      <w:r w:rsidRPr="0085722D">
        <w:rPr>
          <w:rFonts w:ascii="inherit" w:eastAsia="Times New Roman" w:hAnsi="inherit" w:cs="Times New Roman"/>
          <w:b/>
          <w:bCs/>
          <w:i/>
          <w:iCs/>
          <w:color w:val="000000"/>
          <w:sz w:val="21"/>
          <w:szCs w:val="21"/>
        </w:rPr>
        <w:t>oneAPAngle</w:t>
      </w:r>
      <w:proofErr w:type="spellEnd"/>
    </w:p>
    <w:p w14:paraId="4A536C54"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4C18BA4" w14:textId="56BDCC4C"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
    <w:p w14:paraId="0016E92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mac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w:t>
      </w:r>
    </w:p>
    <w:p w14:paraId="09FA1C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B19F8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E66B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library(fields)</w:t>
      </w:r>
    </w:p>
    <w:p w14:paraId="15713B3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Tps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w:t>
      </w:r>
    </w:p>
    <w:p w14:paraId="33FA12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BAF86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predictSurface</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w:t>
      </w:r>
    </w:p>
    <w:p w14:paraId="37C31D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B3FF347"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 ]:</w:t>
      </w:r>
    </w:p>
    <w:p w14:paraId="3A9B6C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3D14A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surfaceSS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(data, mac, 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0F10F93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require(fields)</w:t>
      </w:r>
    </w:p>
    <w:p w14:paraId="19352E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data[ </w:t>
      </w:r>
      <w:proofErr w:type="spellStart"/>
      <w:r w:rsidRPr="0085722D">
        <w:rPr>
          <w:rFonts w:ascii="inherit" w:eastAsia="Times New Roman" w:hAnsi="inherit" w:cs="Courier New"/>
          <w:color w:val="000000"/>
          <w:sz w:val="20"/>
          <w:szCs w:val="20"/>
        </w:rPr>
        <w:t>data</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mac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data</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 ]</w:t>
      </w:r>
    </w:p>
    <w:p w14:paraId="285388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Tps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79A74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w:t>
      </w:r>
    </w:p>
    <w:p w14:paraId="6B822D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predictSurface</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w:t>
      </w:r>
    </w:p>
    <w:p w14:paraId="7C15CB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plot.surface</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w:t>
      </w:r>
      <w:r w:rsidRPr="0085722D">
        <w:rPr>
          <w:rFonts w:ascii="inherit" w:eastAsia="Times New Roman" w:hAnsi="inherit" w:cs="Courier New"/>
          <w:color w:val="000000"/>
          <w:sz w:val="20"/>
          <w:szCs w:val="20"/>
        </w:rPr>
        <w:t xml:space="preserve">, </w:t>
      </w:r>
    </w:p>
    <w:p w14:paraId="6B29CE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xaxt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yaxt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3DF007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points(</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 xml:space="preserve">) </w:t>
      </w:r>
    </w:p>
    <w:p w14:paraId="3C49C4E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51377FB"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 xml:space="preserve">DROP MAC Address and prime eliminate </w:t>
      </w:r>
      <w:proofErr w:type="spellStart"/>
      <w:r w:rsidRPr="0085722D">
        <w:rPr>
          <w:rFonts w:ascii="inherit" w:eastAsia="Times New Roman" w:hAnsi="inherit" w:cs="Times New Roman"/>
          <w:b/>
          <w:bCs/>
          <w:color w:val="000000"/>
          <w:sz w:val="27"/>
          <w:szCs w:val="27"/>
        </w:rPr>
        <w:t>not_eliminate</w:t>
      </w:r>
      <w:proofErr w:type="spellEnd"/>
      <w:r w:rsidRPr="0085722D">
        <w:rPr>
          <w:rFonts w:ascii="inherit" w:eastAsia="Times New Roman" w:hAnsi="inherit" w:cs="Times New Roman"/>
          <w:b/>
          <w:bCs/>
          <w:color w:val="000000"/>
          <w:sz w:val="27"/>
          <w:szCs w:val="27"/>
        </w:rPr>
        <w:t xml:space="preserve"> logic</w:t>
      </w:r>
    </w:p>
    <w:p w14:paraId="7FA0CBF7"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FAB8A26" w14:textId="1FF47107"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408080"/>
          <w:sz w:val="20"/>
          <w:szCs w:val="20"/>
        </w:rPr>
      </w:pPr>
      <w:r w:rsidRPr="0085722D">
        <w:rPr>
          <w:rFonts w:ascii="inherit" w:eastAsia="Times New Roman" w:hAnsi="inherit" w:cs="Courier New"/>
          <w:i/>
          <w:iCs/>
          <w:color w:val="408080"/>
          <w:sz w:val="20"/>
          <w:szCs w:val="20"/>
        </w:rPr>
        <w:t xml:space="preserve"># here is where we drop a </w:t>
      </w:r>
      <w:proofErr w:type="spellStart"/>
      <w:r w:rsidRPr="0085722D">
        <w:rPr>
          <w:rFonts w:ascii="inherit" w:eastAsia="Times New Roman" w:hAnsi="inherit" w:cs="Courier New"/>
          <w:i/>
          <w:iCs/>
          <w:color w:val="408080"/>
          <w:sz w:val="20"/>
          <w:szCs w:val="20"/>
        </w:rPr>
        <w:t>macid</w:t>
      </w:r>
      <w:proofErr w:type="spellEnd"/>
    </w:p>
    <w:p w14:paraId="59C1548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here is where we drop a </w:t>
      </w:r>
      <w:proofErr w:type="spellStart"/>
      <w:r w:rsidRPr="00320E81">
        <w:rPr>
          <w:rFonts w:ascii="inherit" w:eastAsia="Times New Roman" w:hAnsi="inherit" w:cs="Courier New"/>
          <w:color w:val="000000"/>
          <w:sz w:val="20"/>
          <w:szCs w:val="20"/>
        </w:rPr>
        <w:t>macid</w:t>
      </w:r>
      <w:proofErr w:type="spellEnd"/>
    </w:p>
    <w:p w14:paraId="68D5D09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[2] == 00:0f:a3:39:dd:cd</w:t>
      </w:r>
    </w:p>
    <w:p w14:paraId="6DAFCDC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[1] == 00:0f:a3:39:e1:c0</w:t>
      </w:r>
    </w:p>
    <w:p w14:paraId="0C76297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2C22139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'None'</w:t>
      </w:r>
    </w:p>
    <w:p w14:paraId="3256AC1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'00:0f:a3:39:dd:cd'</w:t>
      </w:r>
    </w:p>
    <w:p w14:paraId="42151AE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'00:0f:a3:39:e1:c0'</w:t>
      </w:r>
    </w:p>
    <w:p w14:paraId="3EB6691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76E94D6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if(eliminate == '00:0f:a3:39:dd:cd'){</w:t>
      </w:r>
    </w:p>
    <w:p w14:paraId="6F4C146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'00:0f:a3:39:e1:c0'</w:t>
      </w:r>
    </w:p>
    <w:p w14:paraId="54B8A4E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6</w:t>
      </w:r>
    </w:p>
    <w:p w14:paraId="4A9A8C1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11</w:t>
      </w:r>
    </w:p>
    <w:p w14:paraId="25FCBF8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9</w:t>
      </w:r>
    </w:p>
    <w:p w14:paraId="6C4C2C8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 subset(</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mac != eliminate)</w:t>
      </w:r>
    </w:p>
    <w:p w14:paraId="41542CE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554A695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else if(eliminate == '00:0f:a3:39:e1:c0'){</w:t>
      </w:r>
    </w:p>
    <w:p w14:paraId="22B6F70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'00:0f:a3:39:dd:cd'</w:t>
      </w:r>
    </w:p>
    <w:p w14:paraId="602FC6F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7</w:t>
      </w:r>
    </w:p>
    <w:p w14:paraId="23F1FD5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11</w:t>
      </w:r>
    </w:p>
    <w:p w14:paraId="159141E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9</w:t>
      </w:r>
    </w:p>
    <w:p w14:paraId="009B384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 subset(</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mac != eliminate)</w:t>
      </w:r>
    </w:p>
    <w:p w14:paraId="5DCBD0F1"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6F1B87C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else if(eliminate == 'None'){</w:t>
      </w:r>
    </w:p>
    <w:p w14:paraId="0E3443D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'None'</w:t>
      </w:r>
    </w:p>
    <w:p w14:paraId="061A8C0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7</w:t>
      </w:r>
    </w:p>
    <w:p w14:paraId="437BDAD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12</w:t>
      </w:r>
    </w:p>
    <w:p w14:paraId="0187373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10</w:t>
      </w:r>
    </w:p>
    <w:p w14:paraId="3B5DC29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709C4D63" w14:textId="16FE3E79"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
    <w:p w14:paraId="4906ABAA"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6498CB05" w14:textId="1416C816"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Look at the access points</w:t>
      </w:r>
    </w:p>
    <w:p w14:paraId="54B15B4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signal strength vs distance</w:t>
      </w:r>
    </w:p>
    <w:p w14:paraId="7FA476A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6369AD9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CODE CHANGE</w:t>
      </w:r>
    </w:p>
    <w:p w14:paraId="6835D65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if(eliminate == 'None'){</w:t>
      </w:r>
    </w:p>
    <w:p w14:paraId="746DC3C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matrix( c( 7.5, 6.3, 7.5, 6.3, 2.5, -.8, 12.8, -2.8,  </w:t>
      </w:r>
    </w:p>
    <w:p w14:paraId="31FD0EF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  33.5, 2.8),</w:t>
      </w:r>
    </w:p>
    <w:p w14:paraId="54334FC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4F88546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list(</w:t>
      </w:r>
      <w:proofErr w:type="spell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c("x", "y") ))</w:t>
      </w:r>
    </w:p>
    <w:p w14:paraId="3C1B5F8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012C323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else if(eliminate == '00:0f:a3:39:dd:cd'){</w:t>
      </w:r>
    </w:p>
    <w:p w14:paraId="178EDA4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matrix( c( 7.5, 6.3, 2.5, -.8, 12.8, -2.8,  </w:t>
      </w:r>
    </w:p>
    <w:p w14:paraId="5E5859B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  33.5, 2.8),</w:t>
      </w:r>
    </w:p>
    <w:p w14:paraId="7E75AB5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033BD8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list(</w:t>
      </w:r>
      <w:proofErr w:type="spell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-2 ], c("x", "y") ))</w:t>
      </w:r>
    </w:p>
    <w:p w14:paraId="29F3CF7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096BF78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else if(eliminate == '00:0f:a3:39:e1:c0'){</w:t>
      </w:r>
    </w:p>
    <w:p w14:paraId="0E03F65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matrix( c( 7.5, 6.3, 2.5, -.8, 12.8, -2.8,  </w:t>
      </w:r>
    </w:p>
    <w:p w14:paraId="490D806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  33.5, 2.8),</w:t>
      </w:r>
    </w:p>
    <w:p w14:paraId="2604D13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21DB930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list(</w:t>
      </w:r>
      <w:proofErr w:type="spell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-1 ], c("x", "y") ))</w:t>
      </w:r>
    </w:p>
    <w:p w14:paraId="7FA4887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
    <w:p w14:paraId="6615743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601904A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3AD35E5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AP</w:t>
      </w:r>
    </w:p>
    <w:p w14:paraId="59D819B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5260161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diffs =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 c("</w:t>
      </w:r>
      <w:proofErr w:type="spellStart"/>
      <w:r w:rsidRPr="00320E81">
        <w:rPr>
          <w:rFonts w:ascii="inherit" w:eastAsia="Times New Roman" w:hAnsi="inherit" w:cs="Courier New"/>
          <w:color w:val="000000"/>
          <w:sz w:val="20"/>
          <w:szCs w:val="20"/>
        </w:rPr>
        <w:t>posX</w:t>
      </w:r>
      <w:proofErr w:type="spellEnd"/>
      <w:r w:rsidRPr="00320E81">
        <w:rPr>
          <w:rFonts w:ascii="inherit" w:eastAsia="Times New Roman" w:hAnsi="inherit" w:cs="Courier New"/>
          <w:color w:val="000000"/>
          <w:sz w:val="20"/>
          <w:szCs w:val="20"/>
        </w:rPr>
        <w:t>", "</w:t>
      </w:r>
      <w:proofErr w:type="spellStart"/>
      <w:r w:rsidRPr="00320E81">
        <w:rPr>
          <w:rFonts w:ascii="inherit" w:eastAsia="Times New Roman" w:hAnsi="inherit" w:cs="Courier New"/>
          <w:color w:val="000000"/>
          <w:sz w:val="20"/>
          <w:szCs w:val="20"/>
        </w:rPr>
        <w:t>posY</w:t>
      </w:r>
      <w:proofErr w:type="spellEnd"/>
      <w:r w:rsidRPr="00320E81">
        <w:rPr>
          <w:rFonts w:ascii="inherit" w:eastAsia="Times New Roman" w:hAnsi="inherit" w:cs="Courier New"/>
          <w:color w:val="000000"/>
          <w:sz w:val="20"/>
          <w:szCs w:val="20"/>
        </w:rPr>
        <w:t xml:space="preserve">")] - AP[ </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 ]</w:t>
      </w:r>
    </w:p>
    <w:p w14:paraId="4B3D480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901FBA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offlineSummary$dist</w:t>
      </w:r>
      <w:proofErr w:type="spellEnd"/>
      <w:r w:rsidRPr="00320E81">
        <w:rPr>
          <w:rFonts w:ascii="inherit" w:eastAsia="Times New Roman" w:hAnsi="inherit" w:cs="Courier New"/>
          <w:color w:val="000000"/>
          <w:sz w:val="20"/>
          <w:szCs w:val="20"/>
        </w:rPr>
        <w:t xml:space="preserve"> = sqrt(diffs[ , 1]^2 + diffs[ , 2]^2)</w:t>
      </w:r>
    </w:p>
    <w:p w14:paraId="2C211DB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D7D2D8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xyplot</w:t>
      </w:r>
      <w:proofErr w:type="spellEnd"/>
      <w:r w:rsidRPr="00320E81">
        <w:rPr>
          <w:rFonts w:ascii="inherit" w:eastAsia="Times New Roman" w:hAnsi="inherit" w:cs="Courier New"/>
          <w:color w:val="000000"/>
          <w:sz w:val="20"/>
          <w:szCs w:val="20"/>
        </w:rPr>
        <w:t xml:space="preserve">(signal ~ </w:t>
      </w:r>
      <w:proofErr w:type="spellStart"/>
      <w:r w:rsidRPr="00320E81">
        <w:rPr>
          <w:rFonts w:ascii="inherit" w:eastAsia="Times New Roman" w:hAnsi="inherit" w:cs="Courier New"/>
          <w:color w:val="000000"/>
          <w:sz w:val="20"/>
          <w:szCs w:val="20"/>
        </w:rPr>
        <w:t>dist</w:t>
      </w:r>
      <w:proofErr w:type="spellEnd"/>
      <w:r w:rsidRPr="00320E81">
        <w:rPr>
          <w:rFonts w:ascii="inherit" w:eastAsia="Times New Roman" w:hAnsi="inherit" w:cs="Courier New"/>
          <w:color w:val="000000"/>
          <w:sz w:val="20"/>
          <w:szCs w:val="20"/>
        </w:rPr>
        <w:t xml:space="preserve"> | factor(mac) + factor(angle), </w:t>
      </w:r>
    </w:p>
    <w:p w14:paraId="164945A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data =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pch</w:t>
      </w:r>
      <w:proofErr w:type="spellEnd"/>
      <w:r w:rsidRPr="00320E81">
        <w:rPr>
          <w:rFonts w:ascii="inherit" w:eastAsia="Times New Roman" w:hAnsi="inherit" w:cs="Courier New"/>
          <w:color w:val="000000"/>
          <w:sz w:val="20"/>
          <w:szCs w:val="20"/>
        </w:rPr>
        <w:t xml:space="preserve"> = 19, </w:t>
      </w:r>
      <w:proofErr w:type="spellStart"/>
      <w:r w:rsidRPr="00320E81">
        <w:rPr>
          <w:rFonts w:ascii="inherit" w:eastAsia="Times New Roman" w:hAnsi="inherit" w:cs="Courier New"/>
          <w:color w:val="000000"/>
          <w:sz w:val="20"/>
          <w:szCs w:val="20"/>
        </w:rPr>
        <w:t>cex</w:t>
      </w:r>
      <w:proofErr w:type="spellEnd"/>
      <w:r w:rsidRPr="00320E81">
        <w:rPr>
          <w:rFonts w:ascii="inherit" w:eastAsia="Times New Roman" w:hAnsi="inherit" w:cs="Courier New"/>
          <w:color w:val="000000"/>
          <w:sz w:val="20"/>
          <w:szCs w:val="20"/>
        </w:rPr>
        <w:t xml:space="preserve"> = 0.3,</w:t>
      </w:r>
    </w:p>
    <w:p w14:paraId="3307922E" w14:textId="1402D451" w:rsidR="0085722D"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xlab</w:t>
      </w:r>
      <w:proofErr w:type="spellEnd"/>
      <w:r w:rsidRPr="00320E81">
        <w:rPr>
          <w:rFonts w:ascii="inherit" w:eastAsia="Times New Roman" w:hAnsi="inherit" w:cs="Courier New"/>
          <w:color w:val="000000"/>
          <w:sz w:val="20"/>
          <w:szCs w:val="20"/>
        </w:rPr>
        <w:t xml:space="preserve"> ="distance")</w:t>
      </w:r>
    </w:p>
    <w:p w14:paraId="0E6AFA33" w14:textId="4B97F26E"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B23517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#AP[ </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 ]</w:t>
      </w:r>
    </w:p>
    <w:p w14:paraId="1F3C38FC" w14:textId="34F9C94E" w:rsidR="00320E81"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unique(</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w:t>
      </w:r>
    </w:p>
    <w:p w14:paraId="7BA1A66A"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Tally Signal Strength</w:t>
      </w:r>
    </w:p>
    <w:p w14:paraId="4D44DA21" w14:textId="77777777" w:rsidR="00320E81" w:rsidRDefault="00320E81"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27AF00D" w14:textId="2529BD03"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tally signal strength</w:t>
      </w:r>
    </w:p>
    <w:p w14:paraId="3157E496" w14:textId="6DAC8535"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DACC80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macs = unique(</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w:t>
      </w:r>
    </w:p>
    <w:p w14:paraId="5881AE3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online = </w:t>
      </w:r>
      <w:proofErr w:type="spellStart"/>
      <w:r w:rsidRPr="00320E81">
        <w:rPr>
          <w:rFonts w:ascii="inherit" w:eastAsia="Times New Roman" w:hAnsi="inherit" w:cs="Courier New"/>
          <w:color w:val="000000"/>
          <w:sz w:val="20"/>
          <w:szCs w:val="20"/>
        </w:rPr>
        <w:t>readData</w:t>
      </w:r>
      <w:proofErr w:type="spellEnd"/>
      <w:r w:rsidRPr="00320E81">
        <w:rPr>
          <w:rFonts w:ascii="inherit" w:eastAsia="Times New Roman" w:hAnsi="inherit" w:cs="Courier New"/>
          <w:color w:val="000000"/>
          <w:sz w:val="20"/>
          <w:szCs w:val="20"/>
        </w:rPr>
        <w:t xml:space="preserve">("online.final.trace.txt", </w:t>
      </w:r>
      <w:proofErr w:type="spell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xml:space="preserve"> = macs)</w:t>
      </w:r>
    </w:p>
    <w:p w14:paraId="02049A38"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59D18F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online$posXY</w:t>
      </w:r>
      <w:proofErr w:type="spellEnd"/>
      <w:r w:rsidRPr="00320E81">
        <w:rPr>
          <w:rFonts w:ascii="inherit" w:eastAsia="Times New Roman" w:hAnsi="inherit" w:cs="Courier New"/>
          <w:color w:val="000000"/>
          <w:sz w:val="20"/>
          <w:szCs w:val="20"/>
        </w:rPr>
        <w:t xml:space="preserve"> = paste(</w:t>
      </w:r>
      <w:proofErr w:type="spellStart"/>
      <w:r w:rsidRPr="00320E81">
        <w:rPr>
          <w:rFonts w:ascii="inherit" w:eastAsia="Times New Roman" w:hAnsi="inherit" w:cs="Courier New"/>
          <w:color w:val="000000"/>
          <w:sz w:val="20"/>
          <w:szCs w:val="20"/>
        </w:rPr>
        <w:t>online$posX</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online$posY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sep</w:t>
      </w:r>
      <w:proofErr w:type="spellEnd"/>
      <w:r w:rsidRPr="00320E81">
        <w:rPr>
          <w:rFonts w:ascii="inherit" w:eastAsia="Times New Roman" w:hAnsi="inherit" w:cs="Courier New"/>
          <w:color w:val="000000"/>
          <w:sz w:val="20"/>
          <w:szCs w:val="20"/>
        </w:rPr>
        <w:t xml:space="preserve"> = "-")</w:t>
      </w:r>
    </w:p>
    <w:p w14:paraId="76D334D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1F9EF1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lastRenderedPageBreak/>
        <w:t>length(unique(</w:t>
      </w:r>
      <w:proofErr w:type="spellStart"/>
      <w:r w:rsidRPr="00320E81">
        <w:rPr>
          <w:rFonts w:ascii="inherit" w:eastAsia="Times New Roman" w:hAnsi="inherit" w:cs="Courier New"/>
          <w:color w:val="000000"/>
          <w:sz w:val="20"/>
          <w:szCs w:val="20"/>
        </w:rPr>
        <w:t>online$posXY</w:t>
      </w:r>
      <w:proofErr w:type="spellEnd"/>
      <w:r w:rsidRPr="00320E81">
        <w:rPr>
          <w:rFonts w:ascii="inherit" w:eastAsia="Times New Roman" w:hAnsi="inherit" w:cs="Courier New"/>
          <w:color w:val="000000"/>
          <w:sz w:val="20"/>
          <w:szCs w:val="20"/>
        </w:rPr>
        <w:t>))</w:t>
      </w:r>
    </w:p>
    <w:p w14:paraId="2FA9E21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23539C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tabonlineXYA</w:t>
      </w:r>
      <w:proofErr w:type="spellEnd"/>
      <w:r w:rsidRPr="00320E81">
        <w:rPr>
          <w:rFonts w:ascii="inherit" w:eastAsia="Times New Roman" w:hAnsi="inherit" w:cs="Courier New"/>
          <w:color w:val="000000"/>
          <w:sz w:val="20"/>
          <w:szCs w:val="20"/>
        </w:rPr>
        <w:t xml:space="preserve"> = table(</w:t>
      </w:r>
      <w:proofErr w:type="spellStart"/>
      <w:r w:rsidRPr="00320E81">
        <w:rPr>
          <w:rFonts w:ascii="inherit" w:eastAsia="Times New Roman" w:hAnsi="inherit" w:cs="Courier New"/>
          <w:color w:val="000000"/>
          <w:sz w:val="20"/>
          <w:szCs w:val="20"/>
        </w:rPr>
        <w:t>online$posXY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online$angle</w:t>
      </w:r>
      <w:proofErr w:type="spellEnd"/>
      <w:r w:rsidRPr="00320E81">
        <w:rPr>
          <w:rFonts w:ascii="inherit" w:eastAsia="Times New Roman" w:hAnsi="inherit" w:cs="Courier New"/>
          <w:color w:val="000000"/>
          <w:sz w:val="20"/>
          <w:szCs w:val="20"/>
        </w:rPr>
        <w:t>)</w:t>
      </w:r>
    </w:p>
    <w:p w14:paraId="59AE1FD1"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tabonlineXYA</w:t>
      </w:r>
      <w:proofErr w:type="spellEnd"/>
      <w:r w:rsidRPr="00320E81">
        <w:rPr>
          <w:rFonts w:ascii="inherit" w:eastAsia="Times New Roman" w:hAnsi="inherit" w:cs="Courier New"/>
          <w:color w:val="000000"/>
          <w:sz w:val="20"/>
          <w:szCs w:val="20"/>
        </w:rPr>
        <w:t>[1:col, ]</w:t>
      </w:r>
    </w:p>
    <w:p w14:paraId="08076AA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1F930DF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keepVars</w:t>
      </w:r>
      <w:proofErr w:type="spellEnd"/>
      <w:r w:rsidRPr="00320E81">
        <w:rPr>
          <w:rFonts w:ascii="inherit" w:eastAsia="Times New Roman" w:hAnsi="inherit" w:cs="Courier New"/>
          <w:color w:val="000000"/>
          <w:sz w:val="20"/>
          <w:szCs w:val="20"/>
        </w:rPr>
        <w:t xml:space="preserve"> = c("</w:t>
      </w:r>
      <w:proofErr w:type="spellStart"/>
      <w:r w:rsidRPr="00320E81">
        <w:rPr>
          <w:rFonts w:ascii="inherit" w:eastAsia="Times New Roman" w:hAnsi="inherit" w:cs="Courier New"/>
          <w:color w:val="000000"/>
          <w:sz w:val="20"/>
          <w:szCs w:val="20"/>
        </w:rPr>
        <w:t>posXY</w:t>
      </w:r>
      <w:proofErr w:type="spellEnd"/>
      <w:r w:rsidRPr="00320E81">
        <w:rPr>
          <w:rFonts w:ascii="inherit" w:eastAsia="Times New Roman" w:hAnsi="inherit" w:cs="Courier New"/>
          <w:color w:val="000000"/>
          <w:sz w:val="20"/>
          <w:szCs w:val="20"/>
        </w:rPr>
        <w:t>", "</w:t>
      </w:r>
      <w:proofErr w:type="spellStart"/>
      <w:r w:rsidRPr="00320E81">
        <w:rPr>
          <w:rFonts w:ascii="inherit" w:eastAsia="Times New Roman" w:hAnsi="inherit" w:cs="Courier New"/>
          <w:color w:val="000000"/>
          <w:sz w:val="20"/>
          <w:szCs w:val="20"/>
        </w:rPr>
        <w:t>posX</w:t>
      </w:r>
      <w:proofErr w:type="spell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posY</w:t>
      </w:r>
      <w:proofErr w:type="spellEnd"/>
      <w:r w:rsidRPr="00320E81">
        <w:rPr>
          <w:rFonts w:ascii="inherit" w:eastAsia="Times New Roman" w:hAnsi="inherit" w:cs="Courier New"/>
          <w:color w:val="000000"/>
          <w:sz w:val="20"/>
          <w:szCs w:val="20"/>
        </w:rPr>
        <w:t>", "orientation", "angle")</w:t>
      </w:r>
    </w:p>
    <w:p w14:paraId="678C78C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byLoc</w:t>
      </w:r>
      <w:proofErr w:type="spellEnd"/>
      <w:r w:rsidRPr="00320E81">
        <w:rPr>
          <w:rFonts w:ascii="inherit" w:eastAsia="Times New Roman" w:hAnsi="inherit" w:cs="Courier New"/>
          <w:color w:val="000000"/>
          <w:sz w:val="20"/>
          <w:szCs w:val="20"/>
        </w:rPr>
        <w:t xml:space="preserve"> = with(online, </w:t>
      </w:r>
    </w:p>
    <w:p w14:paraId="13024A4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by(online, list(</w:t>
      </w:r>
      <w:proofErr w:type="spellStart"/>
      <w:r w:rsidRPr="00320E81">
        <w:rPr>
          <w:rFonts w:ascii="inherit" w:eastAsia="Times New Roman" w:hAnsi="inherit" w:cs="Courier New"/>
          <w:color w:val="000000"/>
          <w:sz w:val="20"/>
          <w:szCs w:val="20"/>
        </w:rPr>
        <w:t>posXY</w:t>
      </w:r>
      <w:proofErr w:type="spellEnd"/>
      <w:r w:rsidRPr="00320E81">
        <w:rPr>
          <w:rFonts w:ascii="inherit" w:eastAsia="Times New Roman" w:hAnsi="inherit" w:cs="Courier New"/>
          <w:color w:val="000000"/>
          <w:sz w:val="20"/>
          <w:szCs w:val="20"/>
        </w:rPr>
        <w:t xml:space="preserve">), </w:t>
      </w:r>
    </w:p>
    <w:p w14:paraId="59E8536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function(x) {</w:t>
      </w:r>
    </w:p>
    <w:p w14:paraId="40D5109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ans</w:t>
      </w:r>
      <w:proofErr w:type="spellEnd"/>
      <w:r w:rsidRPr="00320E81">
        <w:rPr>
          <w:rFonts w:ascii="inherit" w:eastAsia="Times New Roman" w:hAnsi="inherit" w:cs="Courier New"/>
          <w:color w:val="000000"/>
          <w:sz w:val="20"/>
          <w:szCs w:val="20"/>
        </w:rPr>
        <w:t xml:space="preserve"> = x[1, </w:t>
      </w:r>
      <w:proofErr w:type="spellStart"/>
      <w:r w:rsidRPr="00320E81">
        <w:rPr>
          <w:rFonts w:ascii="inherit" w:eastAsia="Times New Roman" w:hAnsi="inherit" w:cs="Courier New"/>
          <w:color w:val="000000"/>
          <w:sz w:val="20"/>
          <w:szCs w:val="20"/>
        </w:rPr>
        <w:t>keepVars</w:t>
      </w:r>
      <w:proofErr w:type="spellEnd"/>
      <w:r w:rsidRPr="00320E81">
        <w:rPr>
          <w:rFonts w:ascii="inherit" w:eastAsia="Times New Roman" w:hAnsi="inherit" w:cs="Courier New"/>
          <w:color w:val="000000"/>
          <w:sz w:val="20"/>
          <w:szCs w:val="20"/>
        </w:rPr>
        <w:t>]</w:t>
      </w:r>
    </w:p>
    <w:p w14:paraId="48EAD0E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 xml:space="preserve"> = </w:t>
      </w:r>
      <w:proofErr w:type="spellStart"/>
      <w:r w:rsidRPr="00320E81">
        <w:rPr>
          <w:rFonts w:ascii="inherit" w:eastAsia="Times New Roman" w:hAnsi="inherit" w:cs="Courier New"/>
          <w:color w:val="000000"/>
          <w:sz w:val="20"/>
          <w:szCs w:val="20"/>
        </w:rPr>
        <w:t>tapply</w:t>
      </w:r>
      <w:proofErr w:type="spell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x$signal</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x$mac</w:t>
      </w:r>
      <w:proofErr w:type="spellEnd"/>
      <w:r w:rsidRPr="00320E81">
        <w:rPr>
          <w:rFonts w:ascii="inherit" w:eastAsia="Times New Roman" w:hAnsi="inherit" w:cs="Courier New"/>
          <w:color w:val="000000"/>
          <w:sz w:val="20"/>
          <w:szCs w:val="20"/>
        </w:rPr>
        <w:t xml:space="preserve">, mean)                   </w:t>
      </w:r>
    </w:p>
    <w:p w14:paraId="735C98B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y = matrix(</w:t>
      </w:r>
      <w:proofErr w:type="spellStart"/>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nrow</w:t>
      </w:r>
      <w:proofErr w:type="spellEnd"/>
      <w:r w:rsidRPr="00320E81">
        <w:rPr>
          <w:rFonts w:ascii="inherit" w:eastAsia="Times New Roman" w:hAnsi="inherit" w:cs="Courier New"/>
          <w:color w:val="000000"/>
          <w:sz w:val="20"/>
          <w:szCs w:val="20"/>
        </w:rPr>
        <w:t xml:space="preserve"> = 1,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col,                 # CODE CHANGE</w:t>
      </w:r>
    </w:p>
    <w:p w14:paraId="425B6EC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list(</w:t>
      </w:r>
      <w:proofErr w:type="spellStart"/>
      <w:r w:rsidRPr="00320E81">
        <w:rPr>
          <w:rFonts w:ascii="inherit" w:eastAsia="Times New Roman" w:hAnsi="inherit" w:cs="Courier New"/>
          <w:color w:val="000000"/>
          <w:sz w:val="20"/>
          <w:szCs w:val="20"/>
        </w:rPr>
        <w:t>ans$posXY</w:t>
      </w:r>
      <w:proofErr w:type="spellEnd"/>
      <w:r w:rsidRPr="00320E81">
        <w:rPr>
          <w:rFonts w:ascii="inherit" w:eastAsia="Times New Roman" w:hAnsi="inherit" w:cs="Courier New"/>
          <w:color w:val="000000"/>
          <w:sz w:val="20"/>
          <w:szCs w:val="20"/>
        </w:rPr>
        <w:t>, names(</w:t>
      </w:r>
      <w:proofErr w:type="spellStart"/>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w:t>
      </w:r>
    </w:p>
    <w:p w14:paraId="48B6DC3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cbind</w:t>
      </w:r>
      <w:proofErr w:type="spell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ans</w:t>
      </w:r>
      <w:proofErr w:type="spellEnd"/>
      <w:r w:rsidRPr="00320E81">
        <w:rPr>
          <w:rFonts w:ascii="inherit" w:eastAsia="Times New Roman" w:hAnsi="inherit" w:cs="Courier New"/>
          <w:color w:val="000000"/>
          <w:sz w:val="20"/>
          <w:szCs w:val="20"/>
        </w:rPr>
        <w:t>, y)</w:t>
      </w:r>
    </w:p>
    <w:p w14:paraId="2A2BA5E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6787E93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E7F3439" w14:textId="640B4842" w:rsidR="00320E81"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onlineSummary</w:t>
      </w:r>
      <w:proofErr w:type="spellEnd"/>
      <w:r w:rsidRPr="00320E81">
        <w:rPr>
          <w:rFonts w:ascii="inherit" w:eastAsia="Times New Roman" w:hAnsi="inherit" w:cs="Courier New"/>
          <w:color w:val="000000"/>
          <w:sz w:val="20"/>
          <w:szCs w:val="20"/>
        </w:rPr>
        <w:t xml:space="preserve"> = </w:t>
      </w:r>
      <w:proofErr w:type="spellStart"/>
      <w:r w:rsidRPr="00320E81">
        <w:rPr>
          <w:rFonts w:ascii="inherit" w:eastAsia="Times New Roman" w:hAnsi="inherit" w:cs="Courier New"/>
          <w:color w:val="000000"/>
          <w:sz w:val="20"/>
          <w:szCs w:val="20"/>
        </w:rPr>
        <w:t>do.call</w:t>
      </w:r>
      <w:proofErr w:type="spell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rbind</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byLoc</w:t>
      </w:r>
      <w:proofErr w:type="spellEnd"/>
      <w:r w:rsidRPr="00320E81">
        <w:rPr>
          <w:rFonts w:ascii="inherit" w:eastAsia="Times New Roman" w:hAnsi="inherit" w:cs="Courier New"/>
          <w:color w:val="000000"/>
          <w:sz w:val="20"/>
          <w:szCs w:val="20"/>
        </w:rPr>
        <w:t xml:space="preserve">)  </w:t>
      </w:r>
    </w:p>
    <w:p w14:paraId="7B922DFA"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Create Data Frame and Functions to Aggregate/Select Data with Similar Angles</w:t>
      </w:r>
    </w:p>
    <w:p w14:paraId="6E88E06E"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FDE1A8C" w14:textId="6D9B012C"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create data frame and functions to aggregate/select data with similar angles</w:t>
      </w:r>
    </w:p>
    <w:p w14:paraId="26AD29A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dim(</w:t>
      </w:r>
      <w:proofErr w:type="spellStart"/>
      <w:r w:rsidRPr="0085722D">
        <w:rPr>
          <w:rFonts w:ascii="inherit" w:eastAsia="Times New Roman" w:hAnsi="inherit" w:cs="Courier New"/>
          <w:i/>
          <w:iCs/>
          <w:color w:val="408080"/>
          <w:sz w:val="20"/>
          <w:szCs w:val="20"/>
        </w:rPr>
        <w:t>onlineSummary</w:t>
      </w:r>
      <w:proofErr w:type="spellEnd"/>
      <w:r w:rsidRPr="0085722D">
        <w:rPr>
          <w:rFonts w:ascii="inherit" w:eastAsia="Times New Roman" w:hAnsi="inherit" w:cs="Courier New"/>
          <w:i/>
          <w:iCs/>
          <w:color w:val="408080"/>
          <w:sz w:val="20"/>
          <w:szCs w:val="20"/>
        </w:rPr>
        <w:t>)</w:t>
      </w:r>
    </w:p>
    <w:p w14:paraId="5C22C4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CE7B8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names(</w:t>
      </w:r>
      <w:proofErr w:type="spellStart"/>
      <w:r w:rsidRPr="0085722D">
        <w:rPr>
          <w:rFonts w:ascii="inherit" w:eastAsia="Times New Roman" w:hAnsi="inherit" w:cs="Courier New"/>
          <w:i/>
          <w:iCs/>
          <w:color w:val="408080"/>
          <w:sz w:val="20"/>
          <w:szCs w:val="20"/>
        </w:rPr>
        <w:t>onlineSummary</w:t>
      </w:r>
      <w:proofErr w:type="spellEnd"/>
      <w:r w:rsidRPr="0085722D">
        <w:rPr>
          <w:rFonts w:ascii="inherit" w:eastAsia="Times New Roman" w:hAnsi="inherit" w:cs="Courier New"/>
          <w:i/>
          <w:iCs/>
          <w:color w:val="408080"/>
          <w:sz w:val="20"/>
          <w:szCs w:val="20"/>
        </w:rPr>
        <w:t>)</w:t>
      </w:r>
    </w:p>
    <w:p w14:paraId="20AAE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756A0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230</w:t>
      </w:r>
    </w:p>
    <w:p w14:paraId="315E750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seq(</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w:t>
      </w:r>
    </w:p>
    <w:p w14:paraId="0FBC23C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w:t>
      </w:r>
    </w:p>
    <w:p w14:paraId="3FB620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919F97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1A1A1A"/>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048339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seq(</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39464C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58FFE51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p>
    <w:p w14:paraId="6C05B5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seq(</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32109D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(sign(</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282CB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EC84A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54DCF04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 ]</w:t>
      </w:r>
    </w:p>
    <w:p w14:paraId="3AFA86B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81014A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p>
    <w:p w14:paraId="5BF4CD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angles[angles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5988968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angles[angles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68039D7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DBC07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617A0C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angles, ]</w:t>
      </w:r>
    </w:p>
    <w:p w14:paraId="224DD6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3485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3D0495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w:t>
      </w:r>
    </w:p>
    <w:p w14:paraId="73F476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0472E4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with(data,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46C1EB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18853C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x[</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4A64D9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19EAD98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matrix(</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61A8B4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202C76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64CD29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2DB3C2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42A617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8E931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do.call</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352B219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52B44EB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3C6013"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Train Signal Strength</w:t>
      </w:r>
    </w:p>
    <w:p w14:paraId="1B10C67A"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1766762E" w14:textId="7510A82D"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avgSignal</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0D086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D6C4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C2F70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m is the number of angles to keep between 1 and 5</w:t>
      </w:r>
    </w:p>
    <w:p w14:paraId="52EB38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seq(</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w:t>
      </w:r>
    </w:p>
    <w:p w14:paraId="24D16E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w:t>
      </w:r>
    </w:p>
    <w:p w14:paraId="1185946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C9A05B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1A1A1A"/>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BDAD5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seq(</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253CEE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2D8C34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p>
    <w:p w14:paraId="76D0E2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seq(</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469A852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(sign(</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30F314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7867D7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42B52D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 ]</w:t>
      </w:r>
    </w:p>
    <w:p w14:paraId="3BAD2A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D374D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p>
    <w:p w14:paraId="4DA6C7D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124DE7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51C4D1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sort(angles) </w:t>
      </w:r>
    </w:p>
    <w:p w14:paraId="06B212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6FF4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signals[ </w:t>
      </w:r>
      <w:proofErr w:type="spellStart"/>
      <w:r w:rsidRPr="0085722D">
        <w:rPr>
          <w:rFonts w:ascii="inherit" w:eastAsia="Times New Roman" w:hAnsi="inherit" w:cs="Courier New"/>
          <w:color w:val="000000"/>
          <w:sz w:val="20"/>
          <w:szCs w:val="20"/>
        </w:rPr>
        <w:t>signals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angles, ]</w:t>
      </w:r>
    </w:p>
    <w:p w14:paraId="79FA4C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avgSignal</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125145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2EA3A3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EC71C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train130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130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379B5F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EBA67E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head(train130)</w:t>
      </w:r>
    </w:p>
    <w:p w14:paraId="3030B3A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767EF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length(train130[[</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95BA3F7"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166</w:t>
      </w:r>
    </w:p>
    <w:p w14:paraId="5BAE29D9"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Nearest Neighbor Function</w:t>
      </w:r>
    </w:p>
    <w:p w14:paraId="15A4AC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here is our NN function.</w:t>
      </w:r>
    </w:p>
    <w:p w14:paraId="6968C4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 {</w:t>
      </w:r>
    </w:p>
    <w:p w14:paraId="734E719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diffs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apply(</w:t>
      </w:r>
      <w:proofErr w:type="spellStart"/>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9</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368D6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(x)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w:t>
      </w:r>
    </w:p>
    <w:p w14:paraId="07F4C1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dists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apply(diffs,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sqrt(sum(x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53B4B2B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closest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order(</w:t>
      </w:r>
      <w:proofErr w:type="spellStart"/>
      <w:r w:rsidRPr="0085722D">
        <w:rPr>
          <w:rFonts w:ascii="inherit" w:eastAsia="Times New Roman" w:hAnsi="inherit" w:cs="Courier New"/>
          <w:color w:val="000000"/>
          <w:sz w:val="20"/>
          <w:szCs w:val="20"/>
        </w:rPr>
        <w:t>dists</w:t>
      </w:r>
      <w:proofErr w:type="spellEnd"/>
      <w:r w:rsidRPr="0085722D">
        <w:rPr>
          <w:rFonts w:ascii="inherit" w:eastAsia="Times New Roman" w:hAnsi="inherit" w:cs="Courier New"/>
          <w:color w:val="000000"/>
          <w:sz w:val="20"/>
          <w:szCs w:val="20"/>
        </w:rPr>
        <w:t>)</w:t>
      </w:r>
    </w:p>
    <w:p w14:paraId="563850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returnVal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 xml:space="preserve">[closest,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49835EA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returnVal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weight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closest</w:t>
      </w:r>
    </w:p>
    <w:p w14:paraId="4FD38F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returnVal</w:t>
      </w:r>
      <w:proofErr w:type="spellEnd"/>
      <w:r w:rsidRPr="0085722D">
        <w:rPr>
          <w:rFonts w:ascii="inherit" w:eastAsia="Times New Roman" w:hAnsi="inherit" w:cs="Courier New"/>
          <w:color w:val="000000"/>
          <w:sz w:val="20"/>
          <w:szCs w:val="20"/>
        </w:rPr>
        <w:t>)</w:t>
      </w:r>
    </w:p>
    <w:p w14:paraId="02454D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7C33E6C"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 xml:space="preserve">Predict X-Y Based on the </w:t>
      </w:r>
      <w:proofErr w:type="spellStart"/>
      <w:r w:rsidRPr="0085722D">
        <w:rPr>
          <w:rFonts w:ascii="inherit" w:eastAsia="Times New Roman" w:hAnsi="inherit" w:cs="Times New Roman"/>
          <w:b/>
          <w:bCs/>
          <w:color w:val="000000"/>
          <w:sz w:val="21"/>
          <w:szCs w:val="21"/>
        </w:rPr>
        <w:t>Neasest</w:t>
      </w:r>
      <w:proofErr w:type="spellEnd"/>
      <w:r w:rsidRPr="0085722D">
        <w:rPr>
          <w:rFonts w:ascii="inherit" w:eastAsia="Times New Roman" w:hAnsi="inherit" w:cs="Times New Roman"/>
          <w:b/>
          <w:bCs/>
          <w:color w:val="000000"/>
          <w:sz w:val="21"/>
          <w:szCs w:val="21"/>
        </w:rPr>
        <w:t xml:space="preserve"> k Neighbors (default 3)</w:t>
      </w:r>
    </w:p>
    <w:p w14:paraId="53EE3914"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5AEA3E10" w14:textId="7A10071F"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nearest_neighbor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p>
    <w:p w14:paraId="675BE2B9"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Predict and Map Errors</w:t>
      </w:r>
    </w:p>
    <w:p w14:paraId="49B11E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predict X-Y based on the </w:t>
      </w:r>
      <w:proofErr w:type="spellStart"/>
      <w:r w:rsidRPr="0085722D">
        <w:rPr>
          <w:rFonts w:ascii="inherit" w:eastAsia="Times New Roman" w:hAnsi="inherit" w:cs="Courier New"/>
          <w:i/>
          <w:iCs/>
          <w:color w:val="408080"/>
          <w:sz w:val="20"/>
          <w:szCs w:val="20"/>
        </w:rPr>
        <w:t>the</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neasest</w:t>
      </w:r>
      <w:proofErr w:type="spellEnd"/>
      <w:r w:rsidRPr="0085722D">
        <w:rPr>
          <w:rFonts w:ascii="inherit" w:eastAsia="Times New Roman" w:hAnsi="inherit" w:cs="Courier New"/>
          <w:i/>
          <w:iCs/>
          <w:color w:val="408080"/>
          <w:sz w:val="20"/>
          <w:szCs w:val="20"/>
        </w:rPr>
        <w:t xml:space="preserve"> k neighbors (default 3)</w:t>
      </w:r>
    </w:p>
    <w:p w14:paraId="2AED48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w:t>
      </w:r>
    </w:p>
    <w:p w14:paraId="6BF7FC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nearest_neighbor</w:t>
      </w:r>
      <w:proofErr w:type="spellEnd"/>
      <w:r w:rsidRPr="0085722D">
        <w:rPr>
          <w:rFonts w:ascii="inherit" w:eastAsia="Times New Roman" w:hAnsi="inherit" w:cs="Courier New"/>
          <w:color w:val="000000"/>
          <w:sz w:val="20"/>
          <w:szCs w:val="20"/>
        </w:rPr>
        <w:t>){</w:t>
      </w:r>
    </w:p>
    <w:p w14:paraId="2397417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CB803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
    <w:p w14:paraId="3A6523E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51E51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nrow(</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w:t>
      </w:r>
    </w:p>
    <w:p w14:paraId="072C17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w:t>
      </w:r>
    </w:p>
    <w:p w14:paraId="419E6FF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7639DE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w:t>
      </w:r>
    </w:p>
    <w:p w14:paraId="25260F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03932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D6151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p>
    <w:p w14:paraId="497146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(x) </w:t>
      </w:r>
      <w:proofErr w:type="spell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 xml:space="preserve">(x[ , </w:t>
      </w:r>
      <w:r w:rsidRPr="0085722D">
        <w:rPr>
          <w:rFonts w:ascii="inherit" w:eastAsia="Times New Roman" w:hAnsi="inherit" w:cs="Courier New"/>
          <w:color w:val="008800"/>
          <w:sz w:val="20"/>
          <w:szCs w:val="20"/>
        </w:rPr>
        <w:t>2</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199F51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mean(x[</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
    <w:p w14:paraId="100735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do.call</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7F91F1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1CDA3B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B1CD5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
    <w:p w14:paraId="1C40637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nearest 3 neighbors                                    </w:t>
      </w:r>
    </w:p>
    <w:p w14:paraId="6D34A1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732D97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estXYk3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14CD114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A1CBE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nearest_neighbor</w:t>
      </w:r>
      <w:proofErr w:type="spellEnd"/>
      <w:r w:rsidRPr="0085722D">
        <w:rPr>
          <w:rFonts w:ascii="inherit" w:eastAsia="Times New Roman" w:hAnsi="inherit" w:cs="Courier New"/>
          <w:color w:val="000000"/>
          <w:sz w:val="20"/>
          <w:szCs w:val="20"/>
        </w:rPr>
        <w:t>)</w:t>
      </w:r>
    </w:p>
    <w:p w14:paraId="5BBED8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84E9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nearest neighbor</w:t>
      </w:r>
    </w:p>
    <w:p w14:paraId="5CF7861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1EE00D0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45FA16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8FE2CF8"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01CCD924" w14:textId="584EFAF3"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and map errors</w:t>
      </w:r>
    </w:p>
    <w:p w14:paraId="2AB2E6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2C4D7D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3E3C4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plot(</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35</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43EB15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axes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CA1A6D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 = Estimate, Solid Circle = Actual, Solid Square = AP"</w:t>
      </w:r>
      <w:r w:rsidRPr="0085722D">
        <w:rPr>
          <w:rFonts w:ascii="inherit" w:eastAsia="Times New Roman" w:hAnsi="inherit" w:cs="Courier New"/>
          <w:color w:val="000000"/>
          <w:sz w:val="20"/>
          <w:szCs w:val="20"/>
        </w:rPr>
        <w:t>)</w:t>
      </w:r>
    </w:p>
    <w:p w14:paraId="508AD2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box()</w:t>
      </w:r>
    </w:p>
    <w:p w14:paraId="78AC53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is.null</w:t>
      </w:r>
      <w:proofErr w:type="spellEnd"/>
      <w:r w:rsidRPr="0085722D">
        <w:rPr>
          <w:rFonts w:ascii="inherit" w:eastAsia="Times New Roman" w:hAnsi="inherit" w:cs="Courier New"/>
          <w:color w:val="000000"/>
          <w:sz w:val="20"/>
          <w:szCs w:val="20"/>
        </w:rPr>
        <w:t xml:space="preserve">(AP) ) points(AP,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w:t>
      </w:r>
    </w:p>
    <w:p w14:paraId="060BED4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is.null</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w:t>
      </w:r>
    </w:p>
    <w:p w14:paraId="1299A0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points(</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col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BA2121"/>
          <w:sz w:val="20"/>
          <w:szCs w:val="20"/>
        </w:rPr>
        <w:t>"grey"</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0.6</w:t>
      </w:r>
      <w:r w:rsidRPr="0085722D">
        <w:rPr>
          <w:rFonts w:ascii="inherit" w:eastAsia="Times New Roman" w:hAnsi="inherit" w:cs="Courier New"/>
          <w:color w:val="000000"/>
          <w:sz w:val="20"/>
          <w:szCs w:val="20"/>
        </w:rPr>
        <w:t>)</w:t>
      </w:r>
    </w:p>
    <w:p w14:paraId="2AABFF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37537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points(x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62D9427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
    <w:p w14:paraId="43D80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points(x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509592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
    <w:p w14:paraId="151EE2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segments(x0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CE4E56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44084A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"red"</w:t>
      </w:r>
      <w:r w:rsidRPr="0085722D">
        <w:rPr>
          <w:rFonts w:ascii="inherit" w:eastAsia="Times New Roman" w:hAnsi="inherit" w:cs="Courier New"/>
          <w:color w:val="000000"/>
          <w:sz w:val="20"/>
          <w:szCs w:val="20"/>
        </w:rPr>
        <w:t>)</w:t>
      </w:r>
    </w:p>
    <w:p w14:paraId="4A2D6F9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C1E5F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offlineSummary$mac</w:t>
      </w:r>
      <w:proofErr w:type="spellEnd"/>
      <w:r w:rsidRPr="0085722D">
        <w:rPr>
          <w:rFonts w:ascii="inherit" w:eastAsia="Times New Roman" w:hAnsi="inherit" w:cs="Courier New"/>
          <w:i/>
          <w:iCs/>
          <w:color w:val="408080"/>
          <w:sz w:val="20"/>
          <w:szCs w:val="20"/>
        </w:rPr>
        <w:t xml:space="preserve"> == "00:0f:a3:39:e1:c0"</w:t>
      </w:r>
    </w:p>
    <w:p w14:paraId="443336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
    <w:p w14:paraId="7BB3F1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not_eliminate</w:t>
      </w:r>
      <w:proofErr w:type="spellEnd"/>
      <w:r w:rsidRPr="0085722D">
        <w:rPr>
          <w:rFonts w:ascii="inherit" w:eastAsia="Times New Roman" w:hAnsi="inherit" w:cs="Courier New"/>
          <w:color w:val="000000"/>
          <w:sz w:val="20"/>
          <w:szCs w:val="20"/>
        </w:rPr>
        <w:t xml:space="preserve"> ,</w:t>
      </w:r>
    </w:p>
    <w:p w14:paraId="4131E4C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2231E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85158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3 NN</w:t>
      </w:r>
    </w:p>
    <w:p w14:paraId="33CBDA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E8FF8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(estXYk3,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643D63C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222986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E2871C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0A1CB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1 NN</w:t>
      </w:r>
    </w:p>
    <w:p w14:paraId="3A13DE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(estXYk1,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75801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5508A3C6" w14:textId="6D66E308" w:rsidR="0085722D" w:rsidRPr="00223E09" w:rsidRDefault="0085722D" w:rsidP="0022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7FBD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options(error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recover, warn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A9F01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110B95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
    <w:p w14:paraId="0464E6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sum( </w:t>
      </w:r>
      <w:proofErr w:type="spellStart"/>
      <w:r w:rsidRPr="0085722D">
        <w:rPr>
          <w:rFonts w:ascii="inherit" w:eastAsia="Times New Roman" w:hAnsi="inherit" w:cs="Courier New"/>
          <w:color w:val="000000"/>
          <w:sz w:val="20"/>
          <w:szCs w:val="20"/>
        </w:rPr>
        <w:t>rowSums</w:t>
      </w:r>
      <w:proofErr w:type="spellEnd"/>
      <w:r w:rsidRPr="0085722D">
        <w:rPr>
          <w:rFonts w:ascii="inherit" w:eastAsia="Times New Roman" w:hAnsi="inherit" w:cs="Courier New"/>
          <w:color w:val="000000"/>
          <w:sz w:val="20"/>
          <w:szCs w:val="20"/>
        </w:rPr>
        <w:t>(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2DDB9E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D55C92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F1349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(estXYk1, estXYk3),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1F73C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v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w:t>
      </w:r>
    </w:p>
    <w:p w14:paraId="64DB5F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sample(unique(</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4EF2DB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matrix(</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v, </w:t>
      </w:r>
    </w:p>
    <w:p w14:paraId="55CA3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floor(length(</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
    <w:p w14:paraId="4A61CBF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4D9F56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58A85F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E5A73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7F0B66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357F7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10C50B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seq(</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315</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726659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5B96F3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with(data,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49142F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26688F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w:t>
      </w:r>
    </w:p>
    <w:p w14:paraId="144D17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x[</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sample(refs, size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6C7EA2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x[</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513DB4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4746ECB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matrix(</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06F4D2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79328E9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2394BF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1C90B9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737C2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131944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do.call</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5612CE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2A9A01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13CCCD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48BF2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D6BC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3F8594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858827" w14:textId="77777777" w:rsidR="0085722D" w:rsidRPr="0085722D" w:rsidRDefault="0085722D" w:rsidP="0085722D">
      <w:pPr>
        <w:numPr>
          <w:ilvl w:val="0"/>
          <w:numId w:val="3"/>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659.4003</w:t>
      </w:r>
    </w:p>
    <w:p w14:paraId="52C52313" w14:textId="77777777" w:rsidR="0085722D" w:rsidRPr="0085722D" w:rsidRDefault="0085722D" w:rsidP="0085722D">
      <w:pPr>
        <w:spacing w:after="0"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 </w:t>
      </w:r>
    </w:p>
    <w:p w14:paraId="6FDF60BF" w14:textId="77777777" w:rsidR="0085722D" w:rsidRPr="0085722D" w:rsidRDefault="0085722D" w:rsidP="0085722D">
      <w:pPr>
        <w:numPr>
          <w:ilvl w:val="0"/>
          <w:numId w:val="3"/>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lastRenderedPageBreak/>
        <w:t>306.702522222222</w:t>
      </w:r>
    </w:p>
    <w:p w14:paraId="678F7F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Warning message in matrix(</w:t>
      </w:r>
      <w:proofErr w:type="spellStart"/>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 xml:space="preserve">, </w:t>
      </w:r>
      <w:proofErr w:type="spellStart"/>
      <w:r w:rsidRPr="0085722D">
        <w:rPr>
          <w:rFonts w:ascii="Courier New" w:eastAsia="Times New Roman" w:hAnsi="Courier New" w:cs="Courier New"/>
          <w:color w:val="000000"/>
          <w:sz w:val="20"/>
          <w:szCs w:val="20"/>
        </w:rPr>
        <w:t>ncol</w:t>
      </w:r>
      <w:proofErr w:type="spellEnd"/>
      <w:r w:rsidRPr="0085722D">
        <w:rPr>
          <w:rFonts w:ascii="Courier New" w:eastAsia="Times New Roman" w:hAnsi="Courier New" w:cs="Courier New"/>
          <w:color w:val="000000"/>
          <w:sz w:val="20"/>
          <w:szCs w:val="20"/>
        </w:rPr>
        <w:t xml:space="preserve"> = v, </w:t>
      </w:r>
      <w:proofErr w:type="spellStart"/>
      <w:r w:rsidRPr="0085722D">
        <w:rPr>
          <w:rFonts w:ascii="Courier New" w:eastAsia="Times New Roman" w:hAnsi="Courier New" w:cs="Courier New"/>
          <w:color w:val="000000"/>
          <w:sz w:val="20"/>
          <w:szCs w:val="20"/>
        </w:rPr>
        <w:t>nrow</w:t>
      </w:r>
      <w:proofErr w:type="spellEnd"/>
      <w:r w:rsidRPr="0085722D">
        <w:rPr>
          <w:rFonts w:ascii="Courier New" w:eastAsia="Times New Roman" w:hAnsi="Courier New" w:cs="Courier New"/>
          <w:color w:val="000000"/>
          <w:sz w:val="20"/>
          <w:szCs w:val="20"/>
        </w:rPr>
        <w:t xml:space="preserve"> = floor(length(</w:t>
      </w:r>
      <w:proofErr w:type="spellStart"/>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)/v)):</w:t>
      </w:r>
    </w:p>
    <w:p w14:paraId="071036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"data length [166] is not a sub-multiple or multiple of the number of rows [15]"</w:t>
      </w:r>
    </w:p>
    <w:p w14:paraId="34A5A5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neighbors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20</w:t>
      </w:r>
    </w:p>
    <w:p w14:paraId="1C29999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up to 20 neighbors, 11 folds</w:t>
      </w:r>
    </w:p>
    <w:p w14:paraId="02F6558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one can run for a while (5-10 mins)</w:t>
      </w:r>
    </w:p>
    <w:p w14:paraId="3F3BF8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cell and the next are the same, but the angles change slightly!!</w:t>
      </w:r>
    </w:p>
    <w:p w14:paraId="7AC4CB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offline[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eliminate, ]</w:t>
      </w:r>
    </w:p>
    <w:p w14:paraId="6AC8AE0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FCA49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"angle"</w:t>
      </w:r>
      <w:r w:rsidRPr="0085722D">
        <w:rPr>
          <w:rFonts w:ascii="inherit" w:eastAsia="Times New Roman" w:hAnsi="inherit" w:cs="Courier New"/>
          <w:color w:val="000000"/>
          <w:sz w:val="20"/>
          <w:szCs w:val="20"/>
        </w:rPr>
        <w:t>)</w:t>
      </w:r>
    </w:p>
    <w:p w14:paraId="7E6AA5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6E38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p>
    <w:p w14:paraId="0B7DF1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79B4928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66772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8F5BD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673C96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01DE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59CBCC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A613B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F3025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50EEB8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586DFB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0E5246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57323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2D12B2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41645F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29FCB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073D43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rep(</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546100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86697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 {</w:t>
      </w:r>
    </w:p>
    <w:p w14:paraId="02D1A3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F7513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 j])</w:t>
      </w:r>
    </w:p>
    <w:p w14:paraId="096BCB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07786C8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31E719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09BAF9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511C5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 {</w:t>
      </w:r>
    </w:p>
    <w:p w14:paraId="75C9C4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587CAE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424B50A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5E630B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8B7B4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A9BD6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515D0CA" w14:textId="43CE9E7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0F7B1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plot(y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7954AC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800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4057F6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09A355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5A030A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axis(side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1BE3E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round(seq(from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3A6649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010C8B7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594EA8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B3400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2CAC06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which(err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5E8C45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segments(x0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46607BF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7E8055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segments(x0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1C6E0CF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44F52B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C8A86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3956ED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text(x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56ED19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as.character</w:t>
      </w:r>
      <w:proofErr w:type="spell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60FB09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99F99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ACAB9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E460E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09FF9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6421D6B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5577EDA" w14:textId="424E7E4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78AA424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6BD2493"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91</w:t>
      </w:r>
    </w:p>
    <w:p w14:paraId="1130F2FF"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417.1843</w:t>
      </w:r>
    </w:p>
    <w:p w14:paraId="1DE6E114"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2BDF3B3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2DF0B0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5A4D6A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CC29C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766C627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370AED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4D4D1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592F7C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523906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70B8821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163041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EA1DE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lastRenderedPageBreak/>
        <w:t>calcError</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22DEA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1F5546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4BB41C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rep(</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57C5C5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92A217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 {</w:t>
      </w:r>
    </w:p>
    <w:p w14:paraId="4052D5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44D2B8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 j])</w:t>
      </w:r>
    </w:p>
    <w:p w14:paraId="630944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759B97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6D1E6B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42FEBE1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1CFAB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 {</w:t>
      </w:r>
    </w:p>
    <w:p w14:paraId="56E800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1D5C66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CCB177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164FF9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53242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42346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2905DE4" w14:textId="37C849B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76EE3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plot(y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410C5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1200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727A47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58167C3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71A89E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axis(side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6CE2EC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round(seq(from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589BE7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70026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27EB4E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93EE4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4CDDB55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which(err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081BA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segments(x0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3BDD4E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42675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segments(x0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427F68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CE3EF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F71F8A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125C55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text(x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7B3BFE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as.character</w:t>
      </w:r>
      <w:proofErr w:type="spell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47ABEB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96EAC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5D05E4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5BE27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AF2EC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7464F93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w:t>
      </w:r>
    </w:p>
    <w:p w14:paraId="60B9E1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560F33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print(</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2044B9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79A34D1"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133.666666666667</w:t>
      </w:r>
    </w:p>
    <w:p w14:paraId="41E8E2E2"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275.5083</w:t>
      </w:r>
    </w:p>
    <w:p w14:paraId="1E54D15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[1] 276</w:t>
      </w:r>
    </w:p>
    <w:p w14:paraId="36EFDD42"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2B0800F9" w14:textId="77777777" w:rsidR="0085722D" w:rsidRPr="0085722D" w:rsidRDefault="0085722D" w:rsidP="0085722D">
      <w:pPr>
        <w:spacing w:before="153" w:after="0" w:line="240" w:lineRule="auto"/>
        <w:outlineLvl w:val="1"/>
        <w:rPr>
          <w:rFonts w:ascii="inherit" w:eastAsia="Times New Roman" w:hAnsi="inherit" w:cs="Times New Roman"/>
          <w:b/>
          <w:bCs/>
          <w:color w:val="000000"/>
          <w:sz w:val="33"/>
          <w:szCs w:val="33"/>
        </w:rPr>
      </w:pPr>
      <w:r w:rsidRPr="0085722D">
        <w:rPr>
          <w:rFonts w:ascii="inherit" w:eastAsia="Times New Roman" w:hAnsi="inherit" w:cs="Times New Roman"/>
          <w:b/>
          <w:bCs/>
          <w:color w:val="000000"/>
          <w:sz w:val="33"/>
          <w:szCs w:val="33"/>
        </w:rPr>
        <w:t>Weighted nearest neighbor algorithm</w:t>
      </w:r>
    </w:p>
    <w:p w14:paraId="5BAB35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new </w:t>
      </w:r>
      <w:proofErr w:type="spellStart"/>
      <w:r w:rsidRPr="0085722D">
        <w:rPr>
          <w:rFonts w:ascii="inherit" w:eastAsia="Times New Roman" w:hAnsi="inherit" w:cs="Courier New"/>
          <w:i/>
          <w:iCs/>
          <w:color w:val="408080"/>
          <w:sz w:val="20"/>
          <w:szCs w:val="20"/>
        </w:rPr>
        <w:t>predXY</w:t>
      </w:r>
      <w:proofErr w:type="spellEnd"/>
      <w:r w:rsidRPr="0085722D">
        <w:rPr>
          <w:rFonts w:ascii="inherit" w:eastAsia="Times New Roman" w:hAnsi="inherit" w:cs="Courier New"/>
          <w:i/>
          <w:iCs/>
          <w:color w:val="408080"/>
          <w:sz w:val="20"/>
          <w:szCs w:val="20"/>
        </w:rPr>
        <w:t xml:space="preserve"> function</w:t>
      </w:r>
    </w:p>
    <w:p w14:paraId="524137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AF7C7A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predict X-Y based on the </w:t>
      </w:r>
      <w:proofErr w:type="spellStart"/>
      <w:r w:rsidRPr="0085722D">
        <w:rPr>
          <w:rFonts w:ascii="inherit" w:eastAsia="Times New Roman" w:hAnsi="inherit" w:cs="Courier New"/>
          <w:i/>
          <w:iCs/>
          <w:color w:val="408080"/>
          <w:sz w:val="20"/>
          <w:szCs w:val="20"/>
        </w:rPr>
        <w:t>the</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neasest</w:t>
      </w:r>
      <w:proofErr w:type="spellEnd"/>
      <w:r w:rsidRPr="0085722D">
        <w:rPr>
          <w:rFonts w:ascii="inherit" w:eastAsia="Times New Roman" w:hAnsi="inherit" w:cs="Courier New"/>
          <w:i/>
          <w:iCs/>
          <w:color w:val="408080"/>
          <w:sz w:val="20"/>
          <w:szCs w:val="20"/>
        </w:rPr>
        <w:t xml:space="preserve"> k neighbors (default 3)</w:t>
      </w:r>
    </w:p>
    <w:p w14:paraId="7EB446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predXY2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w:t>
      </w:r>
    </w:p>
    <w:p w14:paraId="650D62E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4D98A4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3F013A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
    <w:p w14:paraId="5C2F71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3313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nrow(</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w:t>
      </w:r>
    </w:p>
    <w:p w14:paraId="3153A7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w:t>
      </w:r>
    </w:p>
    <w:p w14:paraId="7141881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7A0FE32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w:t>
      </w:r>
    </w:p>
    <w:p w14:paraId="4E89491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03C705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53A28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 xml:space="preserve"> = </w:t>
      </w:r>
      <w:proofErr w:type="spellStart"/>
      <w:r w:rsidRPr="0085722D">
        <w:rPr>
          <w:rFonts w:ascii="inherit" w:eastAsia="Times New Roman" w:hAnsi="inherit" w:cs="Courier New"/>
          <w:i/>
          <w:iCs/>
          <w:color w:val="408080"/>
          <w:sz w:val="20"/>
          <w:szCs w:val="20"/>
        </w:rPr>
        <w:t>lapply</w:t>
      </w:r>
      <w:proofErr w:type="spellEnd"/>
      <w:r w:rsidRPr="0085722D">
        <w:rPr>
          <w:rFonts w:ascii="inherit" w:eastAsia="Times New Roman" w:hAnsi="inherit" w:cs="Courier New"/>
          <w:i/>
          <w:iCs/>
          <w:color w:val="408080"/>
          <w:sz w:val="20"/>
          <w:szCs w:val="20"/>
        </w:rPr>
        <w:t>(</w:t>
      </w:r>
      <w:proofErr w:type="spellStart"/>
      <w:r w:rsidRPr="0085722D">
        <w:rPr>
          <w:rFonts w:ascii="inherit" w:eastAsia="Times New Roman" w:hAnsi="inherit" w:cs="Courier New"/>
          <w:i/>
          <w:iCs/>
          <w:color w:val="408080"/>
          <w:sz w:val="20"/>
          <w:szCs w:val="20"/>
        </w:rPr>
        <w:t>closeXY</w:t>
      </w:r>
      <w:proofErr w:type="spellEnd"/>
      <w:r w:rsidRPr="0085722D">
        <w:rPr>
          <w:rFonts w:ascii="inherit" w:eastAsia="Times New Roman" w:hAnsi="inherit" w:cs="Courier New"/>
          <w:i/>
          <w:iCs/>
          <w:color w:val="408080"/>
          <w:sz w:val="20"/>
          <w:szCs w:val="20"/>
        </w:rPr>
        <w:t xml:space="preserve">, </w:t>
      </w:r>
    </w:p>
    <w:p w14:paraId="231DE4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function(x) </w:t>
      </w:r>
      <w:proofErr w:type="spellStart"/>
      <w:r w:rsidRPr="0085722D">
        <w:rPr>
          <w:rFonts w:ascii="inherit" w:eastAsia="Times New Roman" w:hAnsi="inherit" w:cs="Courier New"/>
          <w:i/>
          <w:iCs/>
          <w:color w:val="408080"/>
          <w:sz w:val="20"/>
          <w:szCs w:val="20"/>
        </w:rPr>
        <w:t>sapply</w:t>
      </w:r>
      <w:proofErr w:type="spellEnd"/>
      <w:r w:rsidRPr="0085722D">
        <w:rPr>
          <w:rFonts w:ascii="inherit" w:eastAsia="Times New Roman" w:hAnsi="inherit" w:cs="Courier New"/>
          <w:i/>
          <w:iCs/>
          <w:color w:val="408080"/>
          <w:sz w:val="20"/>
          <w:szCs w:val="20"/>
        </w:rPr>
        <w:t xml:space="preserve">(x[ , 2:3], </w:t>
      </w:r>
    </w:p>
    <w:p w14:paraId="4CDA24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function(x) mean(x[1:k])))</w:t>
      </w:r>
    </w:p>
    <w:p w14:paraId="67C94E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print("Original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30E01E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10B92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3FFBFB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length(</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
    <w:p w14:paraId="1569D3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length(</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
    <w:p w14:paraId="17F3F0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w:t>
      </w:r>
    </w:p>
    <w:p w14:paraId="0468FF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currentMean</w:t>
      </w:r>
      <w:proofErr w:type="spellEnd"/>
      <w:r w:rsidRPr="0085722D">
        <w:rPr>
          <w:rFonts w:ascii="inherit" w:eastAsia="Times New Roman" w:hAnsi="inherit" w:cs="Courier New"/>
          <w:i/>
          <w:iCs/>
          <w:color w:val="408080"/>
          <w:sz w:val="20"/>
          <w:szCs w:val="20"/>
        </w:rPr>
        <w:t xml:space="preserve"> &lt;- </w:t>
      </w:r>
      <w:proofErr w:type="spellStart"/>
      <w:r w:rsidRPr="0085722D">
        <w:rPr>
          <w:rFonts w:ascii="inherit" w:eastAsia="Times New Roman" w:hAnsi="inherit" w:cs="Courier New"/>
          <w:i/>
          <w:iCs/>
          <w:color w:val="408080"/>
          <w:sz w:val="20"/>
          <w:szCs w:val="20"/>
        </w:rPr>
        <w:t>sapply</w:t>
      </w:r>
      <w:proofErr w:type="spellEnd"/>
      <w:r w:rsidRPr="0085722D">
        <w:rPr>
          <w:rFonts w:ascii="inherit" w:eastAsia="Times New Roman" w:hAnsi="inherit" w:cs="Courier New"/>
          <w:i/>
          <w:iCs/>
          <w:color w:val="408080"/>
          <w:sz w:val="20"/>
          <w:szCs w:val="20"/>
        </w:rPr>
        <w:t>(</w:t>
      </w:r>
      <w:proofErr w:type="spellStart"/>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 xml:space="preserve">[ , 2:3], </w:t>
      </w:r>
    </w:p>
    <w:p w14:paraId="4B2458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function(x) ((1/</w:t>
      </w:r>
      <w:proofErr w:type="spellStart"/>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[1,4]) / (sum(1/</w:t>
      </w:r>
      <w:proofErr w:type="spellStart"/>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[1:k,4]))) * mean(x[1:k]))</w:t>
      </w:r>
    </w:p>
    <w:p w14:paraId="4C6C8D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currentMean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7B8698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roofErr w:type="spellStart"/>
      <w:r w:rsidRPr="0085722D">
        <w:rPr>
          <w:rFonts w:ascii="inherit" w:eastAsia="Times New Roman" w:hAnsi="inherit" w:cs="Courier New"/>
          <w:color w:val="000000"/>
          <w:sz w:val="20"/>
          <w:szCs w:val="20"/>
        </w:rPr>
        <w:t>weighted.mean</w:t>
      </w:r>
      <w:proofErr w:type="spellEnd"/>
      <w:r w:rsidRPr="0085722D">
        <w:rPr>
          <w:rFonts w:ascii="inherit" w:eastAsia="Times New Roman" w:hAnsi="inherit" w:cs="Courier New"/>
          <w:color w:val="000000"/>
          <w:sz w:val="20"/>
          <w:szCs w:val="20"/>
        </w:rPr>
        <w:t>(x[</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w:t>
      </w:r>
      <w:proofErr w:type="spellStart"/>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w:t>
      </w:r>
    </w:p>
    <w:p w14:paraId="759079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currentMean</w:t>
      </w:r>
      <w:proofErr w:type="spellEnd"/>
    </w:p>
    <w:p w14:paraId="428C9A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704D0B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EC831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print("New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61201C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7E1C2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AE6A1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do.call</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1CDB87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CEDF8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
    <w:p w14:paraId="4059E99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5463627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3C4EE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4EF663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nearest 3 neighbors                                    </w:t>
      </w:r>
    </w:p>
    <w:p w14:paraId="5F310EB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0F62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estXYk3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014DE2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23F48A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776B6F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F9C26A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nearest neighbor</w:t>
      </w:r>
    </w:p>
    <w:p w14:paraId="5482B6A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35A5AE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302F1C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552E699"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6B004438" w14:textId="19C06798"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and map errors</w:t>
      </w:r>
    </w:p>
    <w:p w14:paraId="0445F6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0B1DDE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3F735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plot(</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35</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0DD13F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axes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F6D90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 = Estimate, Solid Circle = Actual, Solid Square = AP"</w:t>
      </w:r>
      <w:r w:rsidRPr="0085722D">
        <w:rPr>
          <w:rFonts w:ascii="inherit" w:eastAsia="Times New Roman" w:hAnsi="inherit" w:cs="Courier New"/>
          <w:color w:val="000000"/>
          <w:sz w:val="20"/>
          <w:szCs w:val="20"/>
        </w:rPr>
        <w:t>)</w:t>
      </w:r>
    </w:p>
    <w:p w14:paraId="1955D45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box()</w:t>
      </w:r>
    </w:p>
    <w:p w14:paraId="0CC0AE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is.null</w:t>
      </w:r>
      <w:proofErr w:type="spellEnd"/>
      <w:r w:rsidRPr="0085722D">
        <w:rPr>
          <w:rFonts w:ascii="inherit" w:eastAsia="Times New Roman" w:hAnsi="inherit" w:cs="Courier New"/>
          <w:color w:val="000000"/>
          <w:sz w:val="20"/>
          <w:szCs w:val="20"/>
        </w:rPr>
        <w:t xml:space="preserve">(AP) ) points(AP,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w:t>
      </w:r>
    </w:p>
    <w:p w14:paraId="56EE9AB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is.null</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w:t>
      </w:r>
    </w:p>
    <w:p w14:paraId="1AB2A31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points(</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col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BA2121"/>
          <w:sz w:val="20"/>
          <w:szCs w:val="20"/>
        </w:rPr>
        <w:t>"grey"</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0.6</w:t>
      </w:r>
      <w:r w:rsidRPr="0085722D">
        <w:rPr>
          <w:rFonts w:ascii="inherit" w:eastAsia="Times New Roman" w:hAnsi="inherit" w:cs="Courier New"/>
          <w:color w:val="000000"/>
          <w:sz w:val="20"/>
          <w:szCs w:val="20"/>
        </w:rPr>
        <w:t>)</w:t>
      </w:r>
    </w:p>
    <w:p w14:paraId="52279B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478BD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points(x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3708D62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
    <w:p w14:paraId="690C1C7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points(x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10ACBE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
    <w:p w14:paraId="4E18C4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segments(x0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731A98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74285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"red"</w:t>
      </w:r>
      <w:r w:rsidRPr="0085722D">
        <w:rPr>
          <w:rFonts w:ascii="inherit" w:eastAsia="Times New Roman" w:hAnsi="inherit" w:cs="Courier New"/>
          <w:color w:val="000000"/>
          <w:sz w:val="20"/>
          <w:szCs w:val="20"/>
        </w:rPr>
        <w:t>)</w:t>
      </w:r>
    </w:p>
    <w:p w14:paraId="0E17B62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EB4AC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offlineSummary$mac</w:t>
      </w:r>
      <w:proofErr w:type="spellEnd"/>
      <w:r w:rsidRPr="0085722D">
        <w:rPr>
          <w:rFonts w:ascii="inherit" w:eastAsia="Times New Roman" w:hAnsi="inherit" w:cs="Courier New"/>
          <w:i/>
          <w:iCs/>
          <w:color w:val="408080"/>
          <w:sz w:val="20"/>
          <w:szCs w:val="20"/>
        </w:rPr>
        <w:t xml:space="preserve"> == "00:0f:a3:39:e1:c0"</w:t>
      </w:r>
    </w:p>
    <w:p w14:paraId="343FD2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
    <w:p w14:paraId="0F7405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not_eliminate</w:t>
      </w:r>
      <w:proofErr w:type="spellEnd"/>
      <w:r w:rsidRPr="0085722D">
        <w:rPr>
          <w:rFonts w:ascii="inherit" w:eastAsia="Times New Roman" w:hAnsi="inherit" w:cs="Courier New"/>
          <w:color w:val="000000"/>
          <w:sz w:val="20"/>
          <w:szCs w:val="20"/>
        </w:rPr>
        <w:t xml:space="preserve"> ,</w:t>
      </w:r>
    </w:p>
    <w:p w14:paraId="70F49F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39A77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7F31D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3 NN</w:t>
      </w:r>
    </w:p>
    <w:p w14:paraId="14ADBE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866CC3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(estXYk3,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4AB57FC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53F1B3E3" w14:textId="20B4B245"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A8EFC4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lastRenderedPageBreak/>
        <w:t># 1 NN</w:t>
      </w:r>
    </w:p>
    <w:p w14:paraId="5A722B4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(estXYk1,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73496EC4" w14:textId="3E5B0E16" w:rsidR="0085722D" w:rsidRPr="00223E09" w:rsidRDefault="0085722D" w:rsidP="0022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108F47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B692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options(error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recover, warn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E20122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5F64EB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
    <w:p w14:paraId="3DB554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sum( </w:t>
      </w:r>
      <w:proofErr w:type="spellStart"/>
      <w:r w:rsidRPr="0085722D">
        <w:rPr>
          <w:rFonts w:ascii="inherit" w:eastAsia="Times New Roman" w:hAnsi="inherit" w:cs="Courier New"/>
          <w:color w:val="000000"/>
          <w:sz w:val="20"/>
          <w:szCs w:val="20"/>
        </w:rPr>
        <w:t>rowSums</w:t>
      </w:r>
      <w:proofErr w:type="spellEnd"/>
      <w:r w:rsidRPr="0085722D">
        <w:rPr>
          <w:rFonts w:ascii="inherit" w:eastAsia="Times New Roman" w:hAnsi="inherit" w:cs="Courier New"/>
          <w:color w:val="000000"/>
          <w:sz w:val="20"/>
          <w:szCs w:val="20"/>
        </w:rPr>
        <w:t>(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708723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B6B6E7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37A16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(estXYk1, estXYk3),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DB2F1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v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w:t>
      </w:r>
    </w:p>
    <w:p w14:paraId="04F808E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sample(unique(</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3A7A97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matrix(</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v, </w:t>
      </w:r>
    </w:p>
    <w:p w14:paraId="0C0787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floor(length(</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
    <w:p w14:paraId="17E40D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2DE8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CF217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E6E7A5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6F5974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5D6C1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AC9CFC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seq(</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315</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1B349F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4CE9BA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with(data,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3D9326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51420C5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w:t>
      </w:r>
    </w:p>
    <w:p w14:paraId="6DDFF36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x[</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sample(refs, size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43892D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x[</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009DB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3C866A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matrix(</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0BBF7B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4BE37F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7192A1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213E7EF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59A6D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06A8D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do.call</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52B1ED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0EFFDFD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93B85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B7CD7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F5DF0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1E644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9ED6281" w14:textId="77777777" w:rsidR="0085722D" w:rsidRPr="0085722D" w:rsidRDefault="0085722D" w:rsidP="0085722D">
      <w:pPr>
        <w:numPr>
          <w:ilvl w:val="0"/>
          <w:numId w:val="4"/>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659.4003</w:t>
      </w:r>
    </w:p>
    <w:p w14:paraId="42E89E85" w14:textId="77777777" w:rsidR="0085722D" w:rsidRPr="0085722D" w:rsidRDefault="0085722D" w:rsidP="0085722D">
      <w:pPr>
        <w:spacing w:after="0"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lastRenderedPageBreak/>
        <w:t> </w:t>
      </w:r>
    </w:p>
    <w:p w14:paraId="71161BDF" w14:textId="77777777" w:rsidR="0085722D" w:rsidRPr="0085722D" w:rsidRDefault="0085722D" w:rsidP="0085722D">
      <w:pPr>
        <w:numPr>
          <w:ilvl w:val="0"/>
          <w:numId w:val="4"/>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346.283420631847</w:t>
      </w:r>
    </w:p>
    <w:p w14:paraId="783825C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Warning message in matrix(</w:t>
      </w:r>
      <w:proofErr w:type="spellStart"/>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 xml:space="preserve">, </w:t>
      </w:r>
      <w:proofErr w:type="spellStart"/>
      <w:r w:rsidRPr="0085722D">
        <w:rPr>
          <w:rFonts w:ascii="Courier New" w:eastAsia="Times New Roman" w:hAnsi="Courier New" w:cs="Courier New"/>
          <w:color w:val="000000"/>
          <w:sz w:val="20"/>
          <w:szCs w:val="20"/>
        </w:rPr>
        <w:t>ncol</w:t>
      </w:r>
      <w:proofErr w:type="spellEnd"/>
      <w:r w:rsidRPr="0085722D">
        <w:rPr>
          <w:rFonts w:ascii="Courier New" w:eastAsia="Times New Roman" w:hAnsi="Courier New" w:cs="Courier New"/>
          <w:color w:val="000000"/>
          <w:sz w:val="20"/>
          <w:szCs w:val="20"/>
        </w:rPr>
        <w:t xml:space="preserve"> = v, </w:t>
      </w:r>
      <w:proofErr w:type="spellStart"/>
      <w:r w:rsidRPr="0085722D">
        <w:rPr>
          <w:rFonts w:ascii="Courier New" w:eastAsia="Times New Roman" w:hAnsi="Courier New" w:cs="Courier New"/>
          <w:color w:val="000000"/>
          <w:sz w:val="20"/>
          <w:szCs w:val="20"/>
        </w:rPr>
        <w:t>nrow</w:t>
      </w:r>
      <w:proofErr w:type="spellEnd"/>
      <w:r w:rsidRPr="0085722D">
        <w:rPr>
          <w:rFonts w:ascii="Courier New" w:eastAsia="Times New Roman" w:hAnsi="Courier New" w:cs="Courier New"/>
          <w:color w:val="000000"/>
          <w:sz w:val="20"/>
          <w:szCs w:val="20"/>
        </w:rPr>
        <w:t xml:space="preserve"> = floor(length(</w:t>
      </w:r>
      <w:proofErr w:type="spellStart"/>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)/v)):</w:t>
      </w:r>
    </w:p>
    <w:p w14:paraId="1D0D65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"data length [166] is not a sub-multiple or multiple of the number of rows [15]"</w:t>
      </w:r>
    </w:p>
    <w:p w14:paraId="536155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neighbors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20</w:t>
      </w:r>
    </w:p>
    <w:p w14:paraId="746DC24B" w14:textId="77777777" w:rsidR="00223E09" w:rsidRDefault="00223E09"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2DDC4821" w14:textId="46382EF2"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up to 20 neighbors, 11 folds</w:t>
      </w:r>
    </w:p>
    <w:p w14:paraId="76C7D43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one can run for a while (5-10 mins)</w:t>
      </w:r>
    </w:p>
    <w:p w14:paraId="6B24DF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cell and the next are the same, but the angles change slightly!!</w:t>
      </w:r>
    </w:p>
    <w:p w14:paraId="00A930A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offline[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eliminate, ]</w:t>
      </w:r>
    </w:p>
    <w:p w14:paraId="75BC57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571D10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"angle"</w:t>
      </w:r>
      <w:r w:rsidRPr="0085722D">
        <w:rPr>
          <w:rFonts w:ascii="inherit" w:eastAsia="Times New Roman" w:hAnsi="inherit" w:cs="Courier New"/>
          <w:color w:val="000000"/>
          <w:sz w:val="20"/>
          <w:szCs w:val="20"/>
        </w:rPr>
        <w:t>)</w:t>
      </w:r>
    </w:p>
    <w:p w14:paraId="0A6BD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60DDC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p>
    <w:p w14:paraId="3CDF6F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62D63F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06121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9614A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477435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E6056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60D1EF9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0E1368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AF63F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23E727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5E2E1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1BE9CF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3D928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6D0606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B266E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C7242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365B5D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rep(</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6A23E2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DC6489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 {</w:t>
      </w:r>
    </w:p>
    <w:p w14:paraId="3ADC7B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781E1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 j])</w:t>
      </w:r>
    </w:p>
    <w:p w14:paraId="0CC377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41DA2E2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6A2A6C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89E04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1148D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 {</w:t>
      </w:r>
    </w:p>
    <w:p w14:paraId="6C9265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4751498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47F50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73310A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3B632F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71EBA3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0DABF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0F7728" w14:textId="394DEBF6"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plot(y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85B27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800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3BFFA9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5A2164A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4E2026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axis(side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27E4E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round(seq(from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029C73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47020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330F32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90457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66A8B4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which(err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12B17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segments(x0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1D3DA69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12D87E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segments(x0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2AC3DC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6E723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4DBC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2D46BB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text(x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0D9B730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as.character</w:t>
      </w:r>
      <w:proofErr w:type="spell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1F98CB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CF65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67FF86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66A60D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6A11D9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49D28C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D7135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B1A4D1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B0D41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68A4E0F"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209.010824139128</w:t>
      </w:r>
    </w:p>
    <w:p w14:paraId="32E19940"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468.408342594425</w:t>
      </w:r>
    </w:p>
    <w:p w14:paraId="13C0F336"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5F8A5F0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5A6C67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BC609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7179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675965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B860E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0F06E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2C2AE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31B5B3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22AFE88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17978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C15D2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2C26C4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6440B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5B8903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rep(</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325BA8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16C43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 {</w:t>
      </w:r>
    </w:p>
    <w:p w14:paraId="315C95B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47E942E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 j])</w:t>
      </w:r>
    </w:p>
    <w:p w14:paraId="5AB9B6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subset(</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21AACF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30F980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6EC9C1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D0725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 {</w:t>
      </w:r>
    </w:p>
    <w:p w14:paraId="26474D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188303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534EA1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0A057D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0FB6F3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B6447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7EE1B4F" w14:textId="34B33B2E"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49A95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plot(y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965DCE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1200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13D8C43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7DEB54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481D73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axis(side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CE3F3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round(seq(from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3FFB89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2FE924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1E1E6C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04792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24C677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which(err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CD932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segments(x0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6369D2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DB613B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segments(x0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7D1F26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F0F20A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263F4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7F9DBEF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text(x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7BAA9260" w14:textId="169F5959"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as.character</w:t>
      </w:r>
      <w:proofErr w:type="spell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59BE57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6382E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46DD2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643087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34BD04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24FA6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54BB29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print(</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2B2FF8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4A4947"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123.573724883592</w:t>
      </w:r>
    </w:p>
    <w:p w14:paraId="3EEA1FDB"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311.25235381449</w:t>
      </w:r>
    </w:p>
    <w:p w14:paraId="36D4E0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[1] 311</w:t>
      </w:r>
    </w:p>
    <w:p w14:paraId="1FA5896E"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723FC9C8" w14:textId="77777777" w:rsidR="0047530B" w:rsidRDefault="0047530B"/>
    <w:sectPr w:rsidR="0047530B" w:rsidSect="00223E09">
      <w:head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83ACF" w14:textId="77777777" w:rsidR="00A0673C" w:rsidRDefault="00A0673C" w:rsidP="00455626">
      <w:pPr>
        <w:spacing w:after="0" w:line="240" w:lineRule="auto"/>
      </w:pPr>
      <w:r>
        <w:separator/>
      </w:r>
    </w:p>
  </w:endnote>
  <w:endnote w:type="continuationSeparator" w:id="0">
    <w:p w14:paraId="342407CE" w14:textId="77777777" w:rsidR="00A0673C" w:rsidRDefault="00A0673C"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91644"/>
      <w:docPartObj>
        <w:docPartGallery w:val="Page Numbers (Bottom of Page)"/>
        <w:docPartUnique/>
      </w:docPartObj>
    </w:sdtPr>
    <w:sdtContent>
      <w:sdt>
        <w:sdtPr>
          <w:id w:val="-1769616900"/>
          <w:docPartObj>
            <w:docPartGallery w:val="Page Numbers (Top of Page)"/>
            <w:docPartUnique/>
          </w:docPartObj>
        </w:sdtPr>
        <w:sdtContent>
          <w:p w14:paraId="47B3CB69" w14:textId="317410F1" w:rsidR="003E1248" w:rsidRDefault="003E12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F6C1DB" w14:textId="77777777" w:rsidR="003E1248" w:rsidRDefault="003E1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EE0CA" w14:textId="77777777" w:rsidR="00A0673C" w:rsidRDefault="00A0673C" w:rsidP="00455626">
      <w:pPr>
        <w:spacing w:after="0" w:line="240" w:lineRule="auto"/>
      </w:pPr>
      <w:r>
        <w:separator/>
      </w:r>
    </w:p>
  </w:footnote>
  <w:footnote w:type="continuationSeparator" w:id="0">
    <w:p w14:paraId="1ECC56EB" w14:textId="77777777" w:rsidR="00A0673C" w:rsidRDefault="00A0673C" w:rsidP="00455626">
      <w:pPr>
        <w:spacing w:after="0" w:line="240" w:lineRule="auto"/>
      </w:pPr>
      <w:r>
        <w:continuationSeparator/>
      </w:r>
    </w:p>
  </w:footnote>
  <w:footnote w:id="1">
    <w:p w14:paraId="6A87E381" w14:textId="69A3B537" w:rsidR="00320E81" w:rsidRDefault="00320E81">
      <w:pPr>
        <w:pStyle w:val="FootnoteText"/>
      </w:pPr>
      <w:r>
        <w:rPr>
          <w:rStyle w:val="FootnoteReference"/>
        </w:rPr>
        <w:footnoteRef/>
      </w:r>
      <w:r>
        <w:t xml:space="preserve"> Data Science in R, A Case Studies Approach to Computational Reasoning and Problem Solving by Deborah Nolan and Duncan Temple Lang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223E09" w:rsidRDefault="00223E09">
    <w:pPr>
      <w:pStyle w:val="Header"/>
    </w:pPr>
    <w:r>
      <w:t xml:space="preserve">Daniel Serna, Bruce Granger, </w:t>
    </w:r>
    <w:r w:rsidR="003E1248">
      <w:t xml:space="preserve">and </w:t>
    </w:r>
    <w:r>
      <w:t xml:space="preserve">Brandon de la </w:t>
    </w:r>
    <w:proofErr w:type="spellStart"/>
    <w:r>
      <w:t>Houssaye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0C797C"/>
    <w:rsid w:val="00194782"/>
    <w:rsid w:val="001F4D49"/>
    <w:rsid w:val="00223E09"/>
    <w:rsid w:val="002C3C46"/>
    <w:rsid w:val="00320E81"/>
    <w:rsid w:val="003459D8"/>
    <w:rsid w:val="0037261D"/>
    <w:rsid w:val="003E1248"/>
    <w:rsid w:val="00455626"/>
    <w:rsid w:val="00465766"/>
    <w:rsid w:val="0047530B"/>
    <w:rsid w:val="00504819"/>
    <w:rsid w:val="00694DAF"/>
    <w:rsid w:val="007455B9"/>
    <w:rsid w:val="0078487D"/>
    <w:rsid w:val="0085722D"/>
    <w:rsid w:val="008822A9"/>
    <w:rsid w:val="00983ABC"/>
    <w:rsid w:val="009F0C71"/>
    <w:rsid w:val="00A00203"/>
    <w:rsid w:val="00A0673C"/>
    <w:rsid w:val="00A62B6D"/>
    <w:rsid w:val="00B12158"/>
    <w:rsid w:val="00BD1687"/>
    <w:rsid w:val="00C348F6"/>
    <w:rsid w:val="00CF4F31"/>
    <w:rsid w:val="00DF140C"/>
    <w:rsid w:val="00E124EF"/>
    <w:rsid w:val="00E270A5"/>
    <w:rsid w:val="00E54A1A"/>
    <w:rsid w:val="00E54FB6"/>
    <w:rsid w:val="00EE367E"/>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datasciencecases.org/Data/offline.final.trace.tx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62CB6-86DF-4833-9DB1-070B1CB6C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5238</Words>
  <Characters>29862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Bruce Granger</cp:lastModifiedBy>
  <cp:revision>6</cp:revision>
  <dcterms:created xsi:type="dcterms:W3CDTF">2019-10-07T12:33:00Z</dcterms:created>
  <dcterms:modified xsi:type="dcterms:W3CDTF">2019-10-08T00:31:00Z</dcterms:modified>
</cp:coreProperties>
</file>